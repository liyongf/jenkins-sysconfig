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双重预防手机端数据上报接口文档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10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1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69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2017-09-26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许冉</w:t>
            </w:r>
          </w:p>
        </w:tc>
        <w:tc>
          <w:tcPr>
            <w:tcW w:w="171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1.0.1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2017-10-09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许冉</w:t>
            </w:r>
          </w:p>
        </w:tc>
        <w:tc>
          <w:tcPr>
            <w:tcW w:w="171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1.0.2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2017-10-11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许冉</w:t>
            </w:r>
          </w:p>
        </w:tc>
        <w:tc>
          <w:tcPr>
            <w:tcW w:w="171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更新通知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1.0.0 创建接口文档。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1.0.1 更新同步接口, 添加三违接口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工作方式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双方通过HTTP方式交互数据，第三方可以通过简单的“name=value”方式发送提交内容或请求内容。即通过HTTP的GET/POST方式交换。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另外双方需要保证数据传输的完整新和安全性，每次发送请求都会有相应（响应返回格式为JSON，如：{"message":"请求成功","data":null,"code":"200"}）,安全验证目前采用Token的方式。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字符编码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服务器接收数据可以是UTF-8编码字符,默认接收数据是UTF-8编码。请求响应返回内容是UTF-8编码。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加密方式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加密方式采用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AES/CBC/PKCS5Padding</w:t>
      </w:r>
      <w:r>
        <w:rPr>
          <w:rFonts w:hint="eastAsia"/>
          <w:highlight w:val="yellow"/>
          <w:lang w:val="en-US" w:eastAsia="zh-CN"/>
        </w:rPr>
        <w:t>加密算法，各矿从煤监局获取接口上传apikey和偏移量进行加密。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token加密算法为：将“token=apikey&amp;mineCode=mineCode”进行加密,得带的密文为请求参数token的value，其他参数为明文传输。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响应格式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所谓响应即每次向服务器提交请求后返回值，响应格式为JSON报文。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备注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开发环境和生产环境地址请联系管理员。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登录接口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手机端数据上报前需要登录系统.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http://192.168.0.109:8099/sdzk/mobile/mobileLogin/login.do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成功返回data内容:</w:t>
      </w:r>
    </w:p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退出接口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手机端退出系统.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http://192.168.0.109:8099/sdzk/mobile/mobileLogin/logout.do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隐患上报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上报隐患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http://192.168.0.109:8099/sdzk/mobile/mobileHiddenDangerController/add.do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年度辨识报文体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"id": "id",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"examType": "zlbzh",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"examDate": "2017-09-23",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"shift": "1",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"addressId": "402880f45e78f2b8015e78fc83010001",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"fillCardManId": "402880e95dbb80aa015dbb849d190001",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"dutyUnitId": "402880f65cb4f1ae015cb4f62cb60003",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"dutyMan": "手机上传",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"hiddenCategory": "1",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"hiddenNature": "2",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"hiddenType": "1",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"problemDesc": "problemDesc",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"dealType": "1",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"reviewManId": "1",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"limitDate": "2017-09-24"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检查类型(字典组编码:workShift)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examDate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检查日期（格式：yyyy-MM-dd）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班次(字典组编码:workShift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详情参考同步接口字典类表)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fillCardManId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dutyUnitId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dutyMan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hiddenCategory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隐患类别(字典组编码:hiddenCate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详情参考同步接口字典类表)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hiddenNature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隐患等级(字典组编码:hiddenLevel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详情参考同步接口字典类表)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隐患类型(字典组编码:hiddenType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详情参考同步接口字典类表)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problemDesc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dealType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处理类型(1=限期整改;2=现场整改)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reviewManId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处理类型是现场整改时必填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limitDate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处理类型是限期整改时必填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限期日期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</w:tr>
    </w:tbl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隐患列表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查看隐患列表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mobile/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mobileHiddenDangerController/list.do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queryType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查询类型(已提交=commited;待整改=pendingRectify;已整改=rectified;待复查=pendingReview;已复查=reviewed;超时=timeout)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查询条数</w:t>
            </w:r>
          </w:p>
        </w:tc>
      </w:tr>
    </w:tbl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</w:tr>
    </w:tbl>
    <w:p/>
    <w:p>
      <w:r>
        <w:rPr>
          <w:rFonts w:hint="eastAsia"/>
          <w:vertAlign w:val="baseline"/>
          <w:lang w:val="en-US" w:eastAsia="zh-CN"/>
        </w:rPr>
        <w:t>返回data格式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0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" w:author="dell" w:date="2017-10-11T15:41:26Z">
            <w:rPr>
              <w:ins w:id="2" w:author="dell" w:date="2017-10-11T15:41:26Z"/>
              <w:rFonts w:hint="eastAsia"/>
            </w:rPr>
          </w:rPrChange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[</w:t>
      </w:r>
      <w:ins w:id="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4" w:author="dell" w:date="2017-10-11T15:41:26Z">
              <w:rPr>
                <w:rFonts w:hint="eastAsia"/>
              </w:rPr>
            </w:rPrChange>
          </w:rPr>
          <w:t>{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5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6" w:author="dell" w:date="2017-10-11T15:41:26Z">
            <w:rPr>
              <w:ins w:id="7" w:author="dell" w:date="2017-10-11T15:41:26Z"/>
              <w:rFonts w:hint="eastAsia"/>
            </w:rPr>
          </w:rPrChange>
        </w:rPr>
      </w:pPr>
      <w:ins w:id="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9" w:author="dell" w:date="2017-10-11T15:41:26Z">
              <w:rPr>
                <w:rFonts w:hint="eastAsia"/>
              </w:rPr>
            </w:rPrChange>
          </w:rPr>
          <w:tab/>
        </w:r>
      </w:ins>
      <w:ins w:id="1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1" w:author="dell" w:date="2017-10-11T15:41:26Z">
              <w:rPr>
                <w:rFonts w:hint="eastAsia"/>
              </w:rPr>
            </w:rPrChange>
          </w:rPr>
          <w:tab/>
        </w:r>
      </w:ins>
      <w:ins w:id="1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3" w:author="dell" w:date="2017-10-11T15:41:26Z">
              <w:rPr>
                <w:rFonts w:hint="eastAsia"/>
              </w:rPr>
            </w:rPrChange>
          </w:rPr>
          <w:t>"id": "2c9082605eae03f7015eae26532201eb",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4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5" w:author="dell" w:date="2017-10-11T15:41:26Z">
            <w:rPr>
              <w:ins w:id="16" w:author="dell" w:date="2017-10-11T15:41:26Z"/>
              <w:rFonts w:hint="eastAsia"/>
            </w:rPr>
          </w:rPrChange>
        </w:rPr>
      </w:pPr>
      <w:ins w:id="1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8" w:author="dell" w:date="2017-10-11T15:41:26Z">
              <w:rPr>
                <w:rFonts w:hint="eastAsia"/>
              </w:rPr>
            </w:rPrChange>
          </w:rPr>
          <w:tab/>
        </w:r>
      </w:ins>
      <w:ins w:id="1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0" w:author="dell" w:date="2017-10-11T15:41:26Z">
              <w:rPr>
                <w:rFonts w:hint="eastAsia"/>
              </w:rPr>
            </w:rPrChange>
          </w:rPr>
          <w:tab/>
        </w:r>
      </w:ins>
      <w:ins w:id="2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2" w:author="dell" w:date="2017-10-11T15:41:26Z">
              <w:rPr>
                <w:rFonts w:hint="eastAsia"/>
              </w:rPr>
            </w:rPrChange>
          </w:rPr>
          <w:t>"address": "2223运输巷",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3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4" w:author="dell" w:date="2017-10-11T15:41:26Z">
            <w:rPr>
              <w:ins w:id="25" w:author="dell" w:date="2017-10-11T15:41:26Z"/>
              <w:rFonts w:hint="eastAsia"/>
            </w:rPr>
          </w:rPrChange>
        </w:rPr>
      </w:pPr>
      <w:ins w:id="2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7" w:author="dell" w:date="2017-10-11T15:41:26Z">
              <w:rPr>
                <w:rFonts w:hint="eastAsia"/>
              </w:rPr>
            </w:rPrChange>
          </w:rPr>
          <w:tab/>
        </w:r>
      </w:ins>
      <w:ins w:id="2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9" w:author="dell" w:date="2017-10-11T15:41:26Z">
              <w:rPr>
                <w:rFonts w:hint="eastAsia"/>
              </w:rPr>
            </w:rPrChange>
          </w:rPr>
          <w:tab/>
        </w:r>
      </w:ins>
      <w:ins w:id="3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1" w:author="dell" w:date="2017-10-11T15:41:26Z">
              <w:rPr>
                <w:rFonts w:hint="eastAsia"/>
              </w:rPr>
            </w:rPrChange>
          </w:rPr>
          <w:t>"fillCardMan": "贾开果",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32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33" w:author="dell" w:date="2017-10-11T15:41:26Z">
            <w:rPr>
              <w:ins w:id="34" w:author="dell" w:date="2017-10-11T15:41:26Z"/>
              <w:rFonts w:hint="eastAsia"/>
            </w:rPr>
          </w:rPrChange>
        </w:rPr>
      </w:pPr>
      <w:ins w:id="3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6" w:author="dell" w:date="2017-10-11T15:41:26Z">
              <w:rPr>
                <w:rFonts w:hint="eastAsia"/>
              </w:rPr>
            </w:rPrChange>
          </w:rPr>
          <w:tab/>
        </w:r>
      </w:ins>
      <w:ins w:id="3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8" w:author="dell" w:date="2017-10-11T15:41:26Z">
              <w:rPr>
                <w:rFonts w:hint="eastAsia"/>
              </w:rPr>
            </w:rPrChange>
          </w:rPr>
          <w:tab/>
        </w:r>
      </w:ins>
      <w:ins w:id="3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40" w:author="dell" w:date="2017-10-11T15:41:26Z">
              <w:rPr>
                <w:rFonts w:hint="eastAsia"/>
              </w:rPr>
            </w:rPrChange>
          </w:rPr>
          <w:t>"hazardName": null,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41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42" w:author="dell" w:date="2017-10-11T15:41:26Z">
            <w:rPr>
              <w:ins w:id="43" w:author="dell" w:date="2017-10-11T15:41:26Z"/>
              <w:rFonts w:hint="eastAsia"/>
            </w:rPr>
          </w:rPrChange>
        </w:rPr>
      </w:pPr>
      <w:ins w:id="4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45" w:author="dell" w:date="2017-10-11T15:41:26Z">
              <w:rPr>
                <w:rFonts w:hint="eastAsia"/>
              </w:rPr>
            </w:rPrChange>
          </w:rPr>
          <w:tab/>
        </w:r>
      </w:ins>
      <w:ins w:id="4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47" w:author="dell" w:date="2017-10-11T15:41:26Z">
              <w:rPr>
                <w:rFonts w:hint="eastAsia"/>
              </w:rPr>
            </w:rPrChange>
          </w:rPr>
          <w:tab/>
        </w:r>
      </w:ins>
      <w:ins w:id="4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49" w:author="dell" w:date="2017-10-11T15:41:26Z">
              <w:rPr>
                <w:rFonts w:hint="eastAsia"/>
              </w:rPr>
            </w:rPrChange>
          </w:rPr>
          <w:t>"dutyMan": "杨克龙",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50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51" w:author="dell" w:date="2017-10-11T15:41:26Z">
            <w:rPr>
              <w:ins w:id="52" w:author="dell" w:date="2017-10-11T15:41:26Z"/>
              <w:rFonts w:hint="eastAsia"/>
            </w:rPr>
          </w:rPrChange>
        </w:rPr>
      </w:pPr>
      <w:ins w:id="5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54" w:author="dell" w:date="2017-10-11T15:41:26Z">
              <w:rPr>
                <w:rFonts w:hint="eastAsia"/>
              </w:rPr>
            </w:rPrChange>
          </w:rPr>
          <w:tab/>
        </w:r>
      </w:ins>
      <w:ins w:id="5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56" w:author="dell" w:date="2017-10-11T15:41:26Z">
              <w:rPr>
                <w:rFonts w:hint="eastAsia"/>
              </w:rPr>
            </w:rPrChange>
          </w:rPr>
          <w:tab/>
        </w:r>
      </w:ins>
      <w:ins w:id="5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58" w:author="dell" w:date="2017-10-11T15:41:26Z">
              <w:rPr>
                <w:rFonts w:hint="eastAsia"/>
              </w:rPr>
            </w:rPrChange>
          </w:rPr>
          <w:t>"hiddenCategory": "隐患排查治理",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59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60" w:author="dell" w:date="2017-10-11T15:41:26Z">
            <w:rPr>
              <w:ins w:id="61" w:author="dell" w:date="2017-10-11T15:41:26Z"/>
              <w:rFonts w:hint="eastAsia"/>
            </w:rPr>
          </w:rPrChange>
        </w:rPr>
      </w:pPr>
      <w:ins w:id="6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63" w:author="dell" w:date="2017-10-11T15:41:26Z">
              <w:rPr>
                <w:rFonts w:hint="eastAsia"/>
              </w:rPr>
            </w:rPrChange>
          </w:rPr>
          <w:tab/>
        </w:r>
      </w:ins>
      <w:ins w:id="6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65" w:author="dell" w:date="2017-10-11T15:41:26Z">
              <w:rPr>
                <w:rFonts w:hint="eastAsia"/>
              </w:rPr>
            </w:rPrChange>
          </w:rPr>
          <w:tab/>
        </w:r>
      </w:ins>
      <w:ins w:id="6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67" w:author="dell" w:date="2017-10-11T15:41:26Z">
              <w:rPr>
                <w:rFonts w:hint="eastAsia"/>
              </w:rPr>
            </w:rPrChange>
          </w:rPr>
          <w:t>"hiddenNature": "一般隐患C级",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68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69" w:author="dell" w:date="2017-10-11T15:41:26Z">
            <w:rPr>
              <w:ins w:id="70" w:author="dell" w:date="2017-10-11T15:41:26Z"/>
              <w:rFonts w:hint="eastAsia"/>
            </w:rPr>
          </w:rPrChange>
        </w:rPr>
      </w:pPr>
      <w:ins w:id="7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72" w:author="dell" w:date="2017-10-11T15:41:26Z">
              <w:rPr>
                <w:rFonts w:hint="eastAsia"/>
              </w:rPr>
            </w:rPrChange>
          </w:rPr>
          <w:tab/>
        </w:r>
      </w:ins>
      <w:ins w:id="7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74" w:author="dell" w:date="2017-10-11T15:41:26Z">
              <w:rPr>
                <w:rFonts w:hint="eastAsia"/>
              </w:rPr>
            </w:rPrChange>
          </w:rPr>
          <w:tab/>
        </w:r>
      </w:ins>
      <w:ins w:id="7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76" w:author="dell" w:date="2017-10-11T15:41:26Z">
              <w:rPr>
                <w:rFonts w:hint="eastAsia"/>
              </w:rPr>
            </w:rPrChange>
          </w:rPr>
          <w:t>"hiddenType": "其他",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77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78" w:author="dell" w:date="2017-10-11T15:41:26Z">
            <w:rPr>
              <w:ins w:id="79" w:author="dell" w:date="2017-10-11T15:41:26Z"/>
              <w:rFonts w:hint="eastAsia"/>
            </w:rPr>
          </w:rPrChange>
        </w:rPr>
      </w:pPr>
      <w:ins w:id="8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81" w:author="dell" w:date="2017-10-11T15:41:26Z">
              <w:rPr>
                <w:rFonts w:hint="eastAsia"/>
              </w:rPr>
            </w:rPrChange>
          </w:rPr>
          <w:tab/>
        </w:r>
      </w:ins>
      <w:ins w:id="8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83" w:author="dell" w:date="2017-10-11T15:41:26Z">
              <w:rPr>
                <w:rFonts w:hint="eastAsia"/>
              </w:rPr>
            </w:rPrChange>
          </w:rPr>
          <w:tab/>
        </w:r>
      </w:ins>
      <w:ins w:id="8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85" w:author="dell" w:date="2017-10-11T15:41:26Z">
              <w:rPr>
                <w:rFonts w:hint="eastAsia"/>
              </w:rPr>
            </w:rPrChange>
          </w:rPr>
          <w:t>"dealType": "1",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86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87" w:author="dell" w:date="2017-10-11T15:41:26Z">
            <w:rPr>
              <w:ins w:id="88" w:author="dell" w:date="2017-10-11T15:41:26Z"/>
              <w:rFonts w:hint="eastAsia"/>
            </w:rPr>
          </w:rPrChange>
        </w:rPr>
      </w:pPr>
      <w:ins w:id="8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90" w:author="dell" w:date="2017-10-11T15:41:26Z">
              <w:rPr>
                <w:rFonts w:hint="eastAsia"/>
              </w:rPr>
            </w:rPrChange>
          </w:rPr>
          <w:tab/>
        </w:r>
      </w:ins>
      <w:ins w:id="9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92" w:author="dell" w:date="2017-10-11T15:41:26Z">
              <w:rPr>
                <w:rFonts w:hint="eastAsia"/>
              </w:rPr>
            </w:rPrChange>
          </w:rPr>
          <w:tab/>
        </w:r>
      </w:ins>
      <w:ins w:id="9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94" w:author="dell" w:date="2017-10-11T15:41:26Z">
              <w:rPr>
                <w:rFonts w:hint="eastAsia"/>
              </w:rPr>
            </w:rPrChange>
          </w:rPr>
          <w:t>"shift": "早班",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95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96" w:author="dell" w:date="2017-10-11T15:41:26Z">
            <w:rPr>
              <w:ins w:id="97" w:author="dell" w:date="2017-10-11T15:41:26Z"/>
              <w:rFonts w:hint="eastAsia"/>
            </w:rPr>
          </w:rPrChange>
        </w:rPr>
      </w:pPr>
      <w:ins w:id="9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99" w:author="dell" w:date="2017-10-11T15:41:26Z">
              <w:rPr>
                <w:rFonts w:hint="eastAsia"/>
              </w:rPr>
            </w:rPrChange>
          </w:rPr>
          <w:tab/>
        </w:r>
      </w:ins>
      <w:ins w:id="10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01" w:author="dell" w:date="2017-10-11T15:41:26Z">
              <w:rPr>
                <w:rFonts w:hint="eastAsia"/>
              </w:rPr>
            </w:rPrChange>
          </w:rPr>
          <w:tab/>
        </w:r>
      </w:ins>
      <w:ins w:id="10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03" w:author="dell" w:date="2017-10-11T15:41:26Z">
              <w:rPr>
                <w:rFonts w:hint="eastAsia"/>
              </w:rPr>
            </w:rPrChange>
          </w:rPr>
          <w:t>"modifyMan": "曹振",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04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05" w:author="dell" w:date="2017-10-11T15:41:26Z">
            <w:rPr>
              <w:ins w:id="106" w:author="dell" w:date="2017-10-11T15:41:26Z"/>
              <w:rFonts w:hint="eastAsia"/>
            </w:rPr>
          </w:rPrChange>
        </w:rPr>
      </w:pPr>
      <w:ins w:id="10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08" w:author="dell" w:date="2017-10-11T15:41:26Z">
              <w:rPr>
                <w:rFonts w:hint="eastAsia"/>
              </w:rPr>
            </w:rPrChange>
          </w:rPr>
          <w:tab/>
        </w:r>
      </w:ins>
      <w:ins w:id="10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10" w:author="dell" w:date="2017-10-11T15:41:26Z">
              <w:rPr>
                <w:rFonts w:hint="eastAsia"/>
              </w:rPr>
            </w:rPrChange>
          </w:rPr>
          <w:tab/>
        </w:r>
      </w:ins>
      <w:ins w:id="11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12" w:author="dell" w:date="2017-10-11T15:41:26Z">
              <w:rPr>
                <w:rFonts w:hint="eastAsia"/>
              </w:rPr>
            </w:rPrChange>
          </w:rPr>
          <w:t>"modifyDate": "2017-09-25",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13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14" w:author="dell" w:date="2017-10-11T15:41:26Z">
            <w:rPr>
              <w:ins w:id="115" w:author="dell" w:date="2017-10-11T15:41:26Z"/>
              <w:rFonts w:hint="eastAsia"/>
            </w:rPr>
          </w:rPrChange>
        </w:rPr>
      </w:pPr>
      <w:ins w:id="11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17" w:author="dell" w:date="2017-10-11T15:41:26Z">
              <w:rPr>
                <w:rFonts w:hint="eastAsia"/>
              </w:rPr>
            </w:rPrChange>
          </w:rPr>
          <w:tab/>
        </w:r>
      </w:ins>
      <w:ins w:id="11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19" w:author="dell" w:date="2017-10-11T15:41:26Z">
              <w:rPr>
                <w:rFonts w:hint="eastAsia"/>
              </w:rPr>
            </w:rPrChange>
          </w:rPr>
          <w:tab/>
        </w:r>
      </w:ins>
      <w:ins w:id="12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21" w:author="dell" w:date="2017-10-11T15:41:26Z">
              <w:rPr>
                <w:rFonts w:hint="eastAsia"/>
              </w:rPr>
            </w:rPrChange>
          </w:rPr>
          <w:t>"modifyShift": "早班",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22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23" w:author="dell" w:date="2017-10-11T15:41:26Z">
            <w:rPr>
              <w:ins w:id="124" w:author="dell" w:date="2017-10-11T15:41:26Z"/>
              <w:rFonts w:hint="eastAsia"/>
            </w:rPr>
          </w:rPrChange>
        </w:rPr>
      </w:pPr>
      <w:ins w:id="12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26" w:author="dell" w:date="2017-10-11T15:41:26Z">
              <w:rPr>
                <w:rFonts w:hint="eastAsia"/>
              </w:rPr>
            </w:rPrChange>
          </w:rPr>
          <w:tab/>
        </w:r>
      </w:ins>
      <w:ins w:id="12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28" w:author="dell" w:date="2017-10-11T15:41:26Z">
              <w:rPr>
                <w:rFonts w:hint="eastAsia"/>
              </w:rPr>
            </w:rPrChange>
          </w:rPr>
          <w:tab/>
        </w:r>
      </w:ins>
      <w:ins w:id="12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30" w:author="dell" w:date="2017-10-11T15:41:26Z">
              <w:rPr>
                <w:rFonts w:hint="eastAsia"/>
              </w:rPr>
            </w:rPrChange>
          </w:rPr>
          <w:t>"rectMeasures": "已整改",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31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32" w:author="dell" w:date="2017-10-11T15:41:26Z">
            <w:rPr>
              <w:ins w:id="133" w:author="dell" w:date="2017-10-11T15:41:26Z"/>
              <w:rFonts w:hint="eastAsia"/>
            </w:rPr>
          </w:rPrChange>
        </w:rPr>
      </w:pPr>
      <w:ins w:id="13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35" w:author="dell" w:date="2017-10-11T15:41:26Z">
              <w:rPr>
                <w:rFonts w:hint="eastAsia"/>
              </w:rPr>
            </w:rPrChange>
          </w:rPr>
          <w:tab/>
        </w:r>
      </w:ins>
      <w:ins w:id="13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37" w:author="dell" w:date="2017-10-11T15:41:26Z">
              <w:rPr>
                <w:rFonts w:hint="eastAsia"/>
              </w:rPr>
            </w:rPrChange>
          </w:rPr>
          <w:tab/>
        </w:r>
      </w:ins>
      <w:ins w:id="13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39" w:author="dell" w:date="2017-10-11T15:41:26Z">
              <w:rPr>
                <w:rFonts w:hint="eastAsia"/>
              </w:rPr>
            </w:rPrChange>
          </w:rPr>
          <w:t>"reviewMan": "贾开果",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40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41" w:author="dell" w:date="2017-10-11T15:41:26Z">
            <w:rPr>
              <w:ins w:id="142" w:author="dell" w:date="2017-10-11T15:41:26Z"/>
              <w:rFonts w:hint="eastAsia"/>
            </w:rPr>
          </w:rPrChange>
        </w:rPr>
      </w:pPr>
      <w:ins w:id="14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44" w:author="dell" w:date="2017-10-11T15:41:26Z">
              <w:rPr>
                <w:rFonts w:hint="eastAsia"/>
              </w:rPr>
            </w:rPrChange>
          </w:rPr>
          <w:tab/>
        </w:r>
      </w:ins>
      <w:ins w:id="14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46" w:author="dell" w:date="2017-10-11T15:41:26Z">
              <w:rPr>
                <w:rFonts w:hint="eastAsia"/>
              </w:rPr>
            </w:rPrChange>
          </w:rPr>
          <w:tab/>
        </w:r>
      </w:ins>
      <w:ins w:id="14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48" w:author="dell" w:date="2017-10-11T15:41:26Z">
              <w:rPr>
                <w:rFonts w:hint="eastAsia"/>
              </w:rPr>
            </w:rPrChange>
          </w:rPr>
          <w:t>"reviewDate": "2017-09-25",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49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50" w:author="dell" w:date="2017-10-11T15:41:26Z">
            <w:rPr>
              <w:ins w:id="151" w:author="dell" w:date="2017-10-11T15:41:26Z"/>
              <w:rFonts w:hint="eastAsia"/>
            </w:rPr>
          </w:rPrChange>
        </w:rPr>
      </w:pPr>
      <w:ins w:id="15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53" w:author="dell" w:date="2017-10-11T15:41:26Z">
              <w:rPr>
                <w:rFonts w:hint="eastAsia"/>
              </w:rPr>
            </w:rPrChange>
          </w:rPr>
          <w:tab/>
        </w:r>
      </w:ins>
      <w:ins w:id="15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55" w:author="dell" w:date="2017-10-11T15:41:26Z">
              <w:rPr>
                <w:rFonts w:hint="eastAsia"/>
              </w:rPr>
            </w:rPrChange>
          </w:rPr>
          <w:tab/>
        </w:r>
      </w:ins>
      <w:ins w:id="15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57" w:author="dell" w:date="2017-10-11T15:41:26Z">
              <w:rPr>
                <w:rFonts w:hint="eastAsia"/>
              </w:rPr>
            </w:rPrChange>
          </w:rPr>
          <w:t>"reviewShift": "中班",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58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59" w:author="dell" w:date="2017-10-11T15:41:26Z">
            <w:rPr>
              <w:ins w:id="160" w:author="dell" w:date="2017-10-11T15:41:26Z"/>
              <w:rFonts w:hint="eastAsia"/>
            </w:rPr>
          </w:rPrChange>
        </w:rPr>
      </w:pPr>
      <w:ins w:id="16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62" w:author="dell" w:date="2017-10-11T15:41:26Z">
              <w:rPr>
                <w:rFonts w:hint="eastAsia"/>
              </w:rPr>
            </w:rPrChange>
          </w:rPr>
          <w:tab/>
        </w:r>
      </w:ins>
      <w:ins w:id="16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64" w:author="dell" w:date="2017-10-11T15:41:26Z">
              <w:rPr>
                <w:rFonts w:hint="eastAsia"/>
              </w:rPr>
            </w:rPrChange>
          </w:rPr>
          <w:tab/>
        </w:r>
      </w:ins>
      <w:ins w:id="16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66" w:author="dell" w:date="2017-10-11T15:41:26Z">
              <w:rPr>
                <w:rFonts w:hint="eastAsia"/>
              </w:rPr>
            </w:rPrChange>
          </w:rPr>
          <w:t>"reviewReport": "通过",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67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68" w:author="dell" w:date="2017-10-11T15:41:26Z">
            <w:rPr>
              <w:ins w:id="169" w:author="dell" w:date="2017-10-11T15:41:26Z"/>
              <w:rFonts w:hint="eastAsia"/>
            </w:rPr>
          </w:rPrChange>
        </w:rPr>
      </w:pPr>
      <w:ins w:id="17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71" w:author="dell" w:date="2017-10-11T15:41:26Z">
              <w:rPr>
                <w:rFonts w:hint="eastAsia"/>
              </w:rPr>
            </w:rPrChange>
          </w:rPr>
          <w:tab/>
        </w:r>
      </w:ins>
      <w:ins w:id="17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73" w:author="dell" w:date="2017-10-11T15:41:26Z">
              <w:rPr>
                <w:rFonts w:hint="eastAsia"/>
              </w:rPr>
            </w:rPrChange>
          </w:rPr>
          <w:tab/>
        </w:r>
      </w:ins>
      <w:ins w:id="17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75" w:author="dell" w:date="2017-10-11T15:41:26Z">
              <w:rPr>
                <w:rFonts w:hint="eastAsia"/>
              </w:rPr>
            </w:rPrChange>
          </w:rPr>
          <w:t>"reviewResult": "1",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76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77" w:author="dell" w:date="2017-10-11T15:41:26Z">
            <w:rPr>
              <w:ins w:id="178" w:author="dell" w:date="2017-10-11T15:41:26Z"/>
              <w:rFonts w:hint="eastAsia"/>
            </w:rPr>
          </w:rPrChange>
        </w:rPr>
      </w:pPr>
      <w:ins w:id="17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80" w:author="dell" w:date="2017-10-11T15:41:26Z">
              <w:rPr>
                <w:rFonts w:hint="eastAsia"/>
              </w:rPr>
            </w:rPrChange>
          </w:rPr>
          <w:tab/>
        </w:r>
      </w:ins>
      <w:ins w:id="18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82" w:author="dell" w:date="2017-10-11T15:41:26Z">
              <w:rPr>
                <w:rFonts w:hint="eastAsia"/>
              </w:rPr>
            </w:rPrChange>
          </w:rPr>
          <w:tab/>
        </w:r>
      </w:ins>
      <w:ins w:id="18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84" w:author="dell" w:date="2017-10-11T15:41:26Z">
              <w:rPr>
                <w:rFonts w:hint="eastAsia"/>
              </w:rPr>
            </w:rPrChange>
          </w:rPr>
          <w:t>"examType": "ajy",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85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86" w:author="dell" w:date="2017-10-11T15:41:26Z">
            <w:rPr>
              <w:ins w:id="187" w:author="dell" w:date="2017-10-11T15:41:26Z"/>
              <w:rFonts w:hint="eastAsia"/>
            </w:rPr>
          </w:rPrChange>
        </w:rPr>
      </w:pPr>
      <w:ins w:id="18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89" w:author="dell" w:date="2017-10-11T15:41:26Z">
              <w:rPr>
                <w:rFonts w:hint="eastAsia"/>
              </w:rPr>
            </w:rPrChange>
          </w:rPr>
          <w:tab/>
        </w:r>
      </w:ins>
      <w:ins w:id="19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91" w:author="dell" w:date="2017-10-11T15:41:26Z">
              <w:rPr>
                <w:rFonts w:hint="eastAsia"/>
              </w:rPr>
            </w:rPrChange>
          </w:rPr>
          <w:tab/>
        </w:r>
      </w:ins>
      <w:ins w:id="19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93" w:author="dell" w:date="2017-10-11T15:41:26Z">
              <w:rPr>
                <w:rFonts w:hint="eastAsia"/>
              </w:rPr>
            </w:rPrChange>
          </w:rPr>
          <w:t>"dutyUnit": "掘进一队",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194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195" w:author="dell" w:date="2017-10-11T15:41:26Z">
            <w:rPr>
              <w:ins w:id="196" w:author="dell" w:date="2017-10-11T15:41:26Z"/>
              <w:rFonts w:hint="eastAsia"/>
            </w:rPr>
          </w:rPrChange>
        </w:rPr>
      </w:pPr>
      <w:ins w:id="19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198" w:author="dell" w:date="2017-10-11T15:41:26Z">
              <w:rPr>
                <w:rFonts w:hint="eastAsia"/>
              </w:rPr>
            </w:rPrChange>
          </w:rPr>
          <w:tab/>
        </w:r>
      </w:ins>
      <w:ins w:id="19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00" w:author="dell" w:date="2017-10-11T15:41:26Z">
              <w:rPr>
                <w:rFonts w:hint="eastAsia"/>
              </w:rPr>
            </w:rPrChange>
          </w:rPr>
          <w:tab/>
        </w:r>
      </w:ins>
      <w:ins w:id="20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02" w:author="dell" w:date="2017-10-11T15:41:26Z">
              <w:rPr>
                <w:rFonts w:hint="eastAsia"/>
              </w:rPr>
            </w:rPrChange>
          </w:rPr>
          <w:t>"examDate": "2017-09-23",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03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04" w:author="dell" w:date="2017-10-11T15:41:26Z">
            <w:rPr>
              <w:ins w:id="205" w:author="dell" w:date="2017-10-11T15:41:26Z"/>
              <w:rFonts w:hint="eastAsia"/>
            </w:rPr>
          </w:rPrChange>
        </w:rPr>
      </w:pPr>
      <w:ins w:id="20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07" w:author="dell" w:date="2017-10-11T15:41:26Z">
              <w:rPr>
                <w:rFonts w:hint="eastAsia"/>
              </w:rPr>
            </w:rPrChange>
          </w:rPr>
          <w:tab/>
        </w:r>
      </w:ins>
      <w:ins w:id="20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09" w:author="dell" w:date="2017-10-11T15:41:26Z">
              <w:rPr>
                <w:rFonts w:hint="eastAsia"/>
              </w:rPr>
            </w:rPrChange>
          </w:rPr>
          <w:tab/>
        </w:r>
      </w:ins>
      <w:ins w:id="21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11" w:author="dell" w:date="2017-10-11T15:41:26Z">
              <w:rPr>
                <w:rFonts w:hint="eastAsia"/>
              </w:rPr>
            </w:rPrChange>
          </w:rPr>
          <w:t>"limitDate": "2017-09-24",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12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13" w:author="dell" w:date="2017-10-11T15:41:26Z">
            <w:rPr>
              <w:ins w:id="214" w:author="dell" w:date="2017-10-11T15:41:26Z"/>
              <w:rFonts w:hint="eastAsia"/>
            </w:rPr>
          </w:rPrChange>
        </w:rPr>
      </w:pPr>
      <w:ins w:id="21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16" w:author="dell" w:date="2017-10-11T15:41:26Z">
              <w:rPr>
                <w:rFonts w:hint="eastAsia"/>
              </w:rPr>
            </w:rPrChange>
          </w:rPr>
          <w:tab/>
        </w:r>
      </w:ins>
      <w:ins w:id="21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18" w:author="dell" w:date="2017-10-11T15:41:26Z">
              <w:rPr>
                <w:rFonts w:hint="eastAsia"/>
              </w:rPr>
            </w:rPrChange>
          </w:rPr>
          <w:tab/>
        </w:r>
      </w:ins>
      <w:ins w:id="21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20" w:author="dell" w:date="2017-10-11T15:41:26Z">
              <w:rPr>
                <w:rFonts w:hint="eastAsia"/>
              </w:rPr>
            </w:rPrChange>
          </w:rPr>
          <w:t>"problemDesc": "2223运输巷综掘机处上帮5根底角锚杆没打。",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21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22" w:author="dell" w:date="2017-10-11T15:41:26Z">
            <w:rPr>
              <w:ins w:id="223" w:author="dell" w:date="2017-10-11T15:41:26Z"/>
              <w:rFonts w:hint="eastAsia"/>
            </w:rPr>
          </w:rPrChange>
        </w:rPr>
      </w:pPr>
      <w:ins w:id="22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25" w:author="dell" w:date="2017-10-11T15:41:26Z">
              <w:rPr>
                <w:rFonts w:hint="eastAsia"/>
              </w:rPr>
            </w:rPrChange>
          </w:rPr>
          <w:tab/>
        </w:r>
      </w:ins>
      <w:ins w:id="22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27" w:author="dell" w:date="2017-10-11T15:41:26Z">
              <w:rPr>
                <w:rFonts w:hint="eastAsia"/>
              </w:rPr>
            </w:rPrChange>
          </w:rPr>
          <w:tab/>
        </w:r>
      </w:ins>
      <w:ins w:id="22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29" w:author="dell" w:date="2017-10-11T15:41:26Z">
              <w:rPr>
                <w:rFonts w:hint="eastAsia"/>
              </w:rPr>
            </w:rPrChange>
          </w:rPr>
          <w:t>"handelStatus": "5",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30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31" w:author="dell" w:date="2017-10-11T15:41:26Z">
            <w:rPr>
              <w:ins w:id="232" w:author="dell" w:date="2017-10-11T15:41:26Z"/>
              <w:rFonts w:hint="eastAsia"/>
            </w:rPr>
          </w:rPrChange>
        </w:rPr>
      </w:pPr>
      <w:ins w:id="23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34" w:author="dell" w:date="2017-10-11T15:41:26Z">
              <w:rPr>
                <w:rFonts w:hint="eastAsia"/>
              </w:rPr>
            </w:rPrChange>
          </w:rPr>
          <w:tab/>
        </w:r>
      </w:ins>
      <w:ins w:id="23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36" w:author="dell" w:date="2017-10-11T15:41:26Z">
              <w:rPr>
                <w:rFonts w:hint="eastAsia"/>
              </w:rPr>
            </w:rPrChange>
          </w:rPr>
          <w:tab/>
        </w:r>
      </w:ins>
      <w:ins w:id="23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38" w:author="dell" w:date="2017-10-11T15:41:26Z">
              <w:rPr>
                <w:rFonts w:hint="eastAsia"/>
              </w:rPr>
            </w:rPrChange>
          </w:rPr>
          <w:t>"pcOrMobile": "移动端",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39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40" w:author="dell" w:date="2017-10-11T15:41:26Z">
            <w:rPr>
              <w:ins w:id="241" w:author="dell" w:date="2017-10-11T15:41:26Z"/>
              <w:rFonts w:hint="eastAsia"/>
            </w:rPr>
          </w:rPrChange>
        </w:rPr>
      </w:pPr>
      <w:ins w:id="24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43" w:author="dell" w:date="2017-10-11T15:41:26Z">
              <w:rPr>
                <w:rFonts w:hint="eastAsia"/>
              </w:rPr>
            </w:rPrChange>
          </w:rPr>
          <w:tab/>
        </w:r>
      </w:ins>
      <w:ins w:id="24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45" w:author="dell" w:date="2017-10-11T15:41:26Z">
              <w:rPr>
                <w:rFonts w:hint="eastAsia"/>
              </w:rPr>
            </w:rPrChange>
          </w:rPr>
          <w:tab/>
        </w:r>
      </w:ins>
      <w:ins w:id="24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47" w:author="dell" w:date="2017-10-11T15:41:26Z">
              <w:rPr>
                <w:rFonts w:hint="eastAsia"/>
              </w:rPr>
            </w:rPrChange>
          </w:rPr>
          <w:t>"examTypeDesc": "安监员安全检查",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48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49" w:author="dell" w:date="2017-10-11T15:41:26Z">
            <w:rPr>
              <w:ins w:id="250" w:author="dell" w:date="2017-10-11T15:41:26Z"/>
              <w:rFonts w:hint="eastAsia"/>
            </w:rPr>
          </w:rPrChange>
        </w:rPr>
      </w:pPr>
      <w:ins w:id="25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52" w:author="dell" w:date="2017-10-11T15:41:26Z">
              <w:rPr>
                <w:rFonts w:hint="eastAsia"/>
              </w:rPr>
            </w:rPrChange>
          </w:rPr>
          <w:tab/>
        </w:r>
      </w:ins>
      <w:ins w:id="25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54" w:author="dell" w:date="2017-10-11T15:41:26Z">
              <w:rPr>
                <w:rFonts w:hint="eastAsia"/>
              </w:rPr>
            </w:rPrChange>
          </w:rPr>
          <w:tab/>
        </w:r>
      </w:ins>
      <w:ins w:id="25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56" w:author="dell" w:date="2017-10-11T15:41:26Z">
              <w:rPr>
                <w:rFonts w:hint="eastAsia"/>
              </w:rPr>
            </w:rPrChange>
          </w:rPr>
          <w:t>"handelStatusDesc": "已复查",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57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58" w:author="dell" w:date="2017-10-11T15:41:26Z">
            <w:rPr>
              <w:ins w:id="259" w:author="dell" w:date="2017-10-11T15:41:26Z"/>
              <w:rFonts w:hint="eastAsia"/>
            </w:rPr>
          </w:rPrChange>
        </w:rPr>
      </w:pPr>
      <w:ins w:id="26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61" w:author="dell" w:date="2017-10-11T15:41:26Z">
              <w:rPr>
                <w:rFonts w:hint="eastAsia"/>
              </w:rPr>
            </w:rPrChange>
          </w:rPr>
          <w:tab/>
        </w:r>
      </w:ins>
      <w:ins w:id="26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63" w:author="dell" w:date="2017-10-11T15:41:26Z">
              <w:rPr>
                <w:rFonts w:hint="eastAsia"/>
              </w:rPr>
            </w:rPrChange>
          </w:rPr>
          <w:tab/>
        </w:r>
      </w:ins>
      <w:ins w:id="26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65" w:author="dell" w:date="2017-10-11T15:41:26Z">
              <w:rPr>
                <w:rFonts w:hint="eastAsia"/>
              </w:rPr>
            </w:rPrChange>
          </w:rPr>
          <w:t>"dealTypeDesc": "限时整改",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66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67" w:author="dell" w:date="2017-10-11T15:41:26Z">
            <w:rPr>
              <w:ins w:id="268" w:author="dell" w:date="2017-10-11T15:41:26Z"/>
              <w:rFonts w:hint="eastAsia"/>
            </w:rPr>
          </w:rPrChange>
        </w:rPr>
      </w:pPr>
      <w:ins w:id="26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70" w:author="dell" w:date="2017-10-11T15:41:26Z">
              <w:rPr>
                <w:rFonts w:hint="eastAsia"/>
              </w:rPr>
            </w:rPrChange>
          </w:rPr>
          <w:tab/>
        </w:r>
      </w:ins>
      <w:ins w:id="27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72" w:author="dell" w:date="2017-10-11T15:41:26Z">
              <w:rPr>
                <w:rFonts w:hint="eastAsia"/>
              </w:rPr>
            </w:rPrChange>
          </w:rPr>
          <w:tab/>
        </w:r>
      </w:ins>
      <w:ins w:id="273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74" w:author="dell" w:date="2017-10-11T15:41:26Z">
              <w:rPr>
                <w:rFonts w:hint="eastAsia"/>
              </w:rPr>
            </w:rPrChange>
          </w:rPr>
          <w:t>"item": null,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75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76" w:author="dell" w:date="2017-10-11T15:41:26Z">
            <w:rPr>
              <w:ins w:id="277" w:author="dell" w:date="2017-10-11T15:41:26Z"/>
              <w:rFonts w:hint="eastAsia"/>
            </w:rPr>
          </w:rPrChange>
        </w:rPr>
      </w:pPr>
      <w:ins w:id="27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79" w:author="dell" w:date="2017-10-11T15:41:26Z">
              <w:rPr>
                <w:rFonts w:hint="eastAsia"/>
              </w:rPr>
            </w:rPrChange>
          </w:rPr>
          <w:tab/>
        </w:r>
      </w:ins>
      <w:ins w:id="28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81" w:author="dell" w:date="2017-10-11T15:41:26Z">
              <w:rPr>
                <w:rFonts w:hint="eastAsia"/>
              </w:rPr>
            </w:rPrChange>
          </w:rPr>
          <w:tab/>
        </w:r>
      </w:ins>
      <w:ins w:id="28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83" w:author="dell" w:date="2017-10-11T15:41:26Z">
              <w:rPr>
                <w:rFonts w:hint="eastAsia"/>
              </w:rPr>
            </w:rPrChange>
          </w:rPr>
          <w:t>"itemUser": null,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84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85" w:author="dell" w:date="2017-10-11T15:41:26Z">
            <w:rPr>
              <w:ins w:id="286" w:author="dell" w:date="2017-10-11T15:41:26Z"/>
              <w:rFonts w:hint="eastAsia"/>
            </w:rPr>
          </w:rPrChange>
        </w:rPr>
      </w:pPr>
      <w:ins w:id="28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88" w:author="dell" w:date="2017-10-11T15:41:26Z">
              <w:rPr>
                <w:rFonts w:hint="eastAsia"/>
              </w:rPr>
            </w:rPrChange>
          </w:rPr>
          <w:tab/>
        </w:r>
      </w:ins>
      <w:ins w:id="28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90" w:author="dell" w:date="2017-10-11T15:41:26Z">
              <w:rPr>
                <w:rFonts w:hint="eastAsia"/>
              </w:rPr>
            </w:rPrChange>
          </w:rPr>
          <w:tab/>
        </w:r>
      </w:ins>
      <w:ins w:id="291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92" w:author="dell" w:date="2017-10-11T15:41:26Z">
              <w:rPr>
                <w:rFonts w:hint="eastAsia"/>
              </w:rPr>
            </w:rPrChange>
          </w:rPr>
          <w:t>"sjjcCheckMan": null,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293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294" w:author="dell" w:date="2017-10-11T15:41:26Z">
            <w:rPr>
              <w:ins w:id="295" w:author="dell" w:date="2017-10-11T15:41:26Z"/>
              <w:rFonts w:hint="eastAsia"/>
            </w:rPr>
          </w:rPrChange>
        </w:rPr>
      </w:pPr>
      <w:ins w:id="296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97" w:author="dell" w:date="2017-10-11T15:41:26Z">
              <w:rPr>
                <w:rFonts w:hint="eastAsia"/>
              </w:rPr>
            </w:rPrChange>
          </w:rPr>
          <w:tab/>
        </w:r>
      </w:ins>
      <w:ins w:id="298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299" w:author="dell" w:date="2017-10-11T15:41:26Z">
              <w:rPr>
                <w:rFonts w:hint="eastAsia"/>
              </w:rPr>
            </w:rPrChange>
          </w:rPr>
          <w:tab/>
        </w:r>
      </w:ins>
      <w:ins w:id="300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01" w:author="dell" w:date="2017-10-11T15:41:26Z">
              <w:rPr>
                <w:rFonts w:hint="eastAsia"/>
              </w:rPr>
            </w:rPrChange>
          </w:rPr>
          <w:t>"sjjcDept": null,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ins w:id="302" w:author="dell" w:date="2017-10-11T15:41:26Z"/>
          <w:rFonts w:hint="default" w:ascii="Courier New" w:hAnsi="Courier New" w:eastAsia="宋体" w:cs="Courier New"/>
          <w:color w:val="555555"/>
          <w:kern w:val="0"/>
          <w:sz w:val="18"/>
          <w:szCs w:val="18"/>
          <w:shd w:val="clear" w:fill="FAFAFA"/>
          <w:lang w:bidi="ar"/>
          <w:rPrChange w:id="303" w:author="dell" w:date="2017-10-11T15:41:26Z">
            <w:rPr>
              <w:ins w:id="304" w:author="dell" w:date="2017-10-11T15:41:26Z"/>
              <w:rFonts w:hint="eastAsia"/>
            </w:rPr>
          </w:rPrChange>
        </w:rPr>
      </w:pPr>
      <w:ins w:id="305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06" w:author="dell" w:date="2017-10-11T15:41:26Z">
              <w:rPr>
                <w:rFonts w:hint="eastAsia"/>
              </w:rPr>
            </w:rPrChange>
          </w:rPr>
          <w:tab/>
        </w:r>
      </w:ins>
      <w:ins w:id="307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08" w:author="dell" w:date="2017-10-11T15:41:26Z">
              <w:rPr>
                <w:rFonts w:hint="eastAsia"/>
              </w:rPr>
            </w:rPrChange>
          </w:rPr>
          <w:tab/>
        </w:r>
      </w:ins>
      <w:ins w:id="309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10" w:author="dell" w:date="2017-10-11T15:41:26Z">
              <w:rPr>
                <w:rFonts w:hint="eastAsia"/>
              </w:rPr>
            </w:rPrChange>
          </w:rPr>
          <w:t>"rollBackRemark": null</w:t>
        </w:r>
      </w:ins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11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ins w:id="312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13" w:author="dell" w:date="2017-10-11T15:41:26Z">
              <w:rPr>
                <w:rFonts w:hint="eastAsia"/>
              </w:rPr>
            </w:rPrChange>
          </w:rPr>
          <w:tab/>
        </w:r>
      </w:ins>
      <w:ins w:id="314" w:author="dell" w:date="2017-10-11T15:41:26Z">
        <w:r>
          <w:rPr>
            <w:rFonts w:hint="default" w:ascii="Courier New" w:hAnsi="Courier New" w:eastAsia="宋体" w:cs="Courier New"/>
            <w:color w:val="555555"/>
            <w:kern w:val="0"/>
            <w:sz w:val="18"/>
            <w:szCs w:val="18"/>
            <w:shd w:val="clear" w:fill="FAFAFA"/>
            <w:lang w:bidi="ar"/>
            <w:rPrChange w:id="315" w:author="dell" w:date="2017-10-11T15:41:26Z">
              <w:rPr>
                <w:rFonts w:hint="eastAsia"/>
              </w:rPr>
            </w:rPrChange>
          </w:rPr>
          <w:t>}</w:t>
        </w:r>
      </w:ins>
      <w:del w:id="316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{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17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del w:id="318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19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20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"id": "2c9082625e7575da015e7e51f57501c1",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21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del w:id="322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23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24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"exam_type": "矿领导带班",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25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del w:id="326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27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28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"departname": "快八队",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29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del w:id="330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31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32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"exam_date": "2017-09-13",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33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del w:id="334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35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36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"limit_date": "2017-09-13",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37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del w:id="338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39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40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"problem_desc": "2306N联巷综掘机左侧铲板螺丝断。",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41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del w:id="342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43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44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"handlel_status": "已复查",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del w:id="345" w:author="dell" w:date="2017-10-11T15:41:26Z"/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del w:id="346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47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tab/>
        </w:r>
      </w:del>
      <w:del w:id="348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"pcOrMobile": "移动端"</w:delText>
        </w:r>
      </w:del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del w:id="349" w:author="dell" w:date="2017-10-11T15:41:26Z">
        <w:r>
          <w:rPr>
            <w:rFonts w:hint="default" w:ascii="Courier New" w:hAnsi="Courier New" w:eastAsia="宋体" w:cs="Courier New"/>
            <w:b w:val="0"/>
            <w:i w:val="0"/>
            <w:caps w:val="0"/>
            <w:color w:val="555555"/>
            <w:spacing w:val="0"/>
            <w:kern w:val="0"/>
            <w:sz w:val="18"/>
            <w:szCs w:val="18"/>
            <w:shd w:val="clear" w:fill="FAFAFA"/>
            <w:lang w:val="en-US" w:eastAsia="zh-CN" w:bidi="ar"/>
          </w:rPr>
          <w:delText>}</w:delText>
        </w:r>
      </w:del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]</w:t>
      </w:r>
    </w:p>
    <w:p/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  <w:tblGridChange w:id="350">
          <w:tblGrid>
            <w:gridCol w:w="2257"/>
            <w:gridCol w:w="1147"/>
            <w:gridCol w:w="3718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51" w:author="dell" w:date="2017-10-11T15:41:55Z">
              <w:r>
                <w:rPr>
                  <w:rFonts w:hint="eastAsia"/>
                </w:rPr>
                <w:t>address</w:t>
              </w:r>
            </w:ins>
            <w:del w:id="352" w:author="dell" w:date="2017-10-11T15:41:55Z">
              <w:r>
                <w:rPr>
                  <w:rFonts w:hint="eastAsia"/>
                  <w:vertAlign w:val="baseline"/>
                  <w:lang w:val="en-US" w:eastAsia="zh-CN"/>
                </w:rPr>
                <w:delText>exam_type</w:delText>
              </w:r>
            </w:del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53" w:author="dell" w:date="2017-10-11T15:45:14Z">
              <w:r>
                <w:rPr>
                  <w:rFonts w:hint="eastAsia"/>
                </w:rPr>
                <w:t>地点</w:t>
              </w:r>
            </w:ins>
            <w:del w:id="354" w:author="dell" w:date="2017-10-11T15:45:14Z">
              <w:r>
                <w:rPr>
                  <w:rFonts w:hint="eastAsia"/>
                  <w:vertAlign w:val="baseline"/>
                  <w:lang w:val="en-US" w:eastAsia="zh-CN"/>
                </w:rPr>
                <w:delText>检查类型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55" w:author="dell" w:date="2017-10-11T15:42:00Z">
              <w:r>
                <w:rPr>
                  <w:rFonts w:hint="eastAsia"/>
                </w:rPr>
                <w:t>fillCardMan</w:t>
              </w:r>
            </w:ins>
            <w:del w:id="356" w:author="dell" w:date="2017-10-11T15:42:00Z">
              <w:r>
                <w:rPr>
                  <w:rFonts w:hint="eastAsia"/>
                  <w:vertAlign w:val="baseline"/>
                  <w:lang w:val="en-US" w:eastAsia="zh-CN"/>
                </w:rPr>
                <w:delText>departname</w:delText>
              </w:r>
            </w:del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57" w:author="dell" w:date="2017-10-11T15:45:22Z">
              <w:r>
                <w:rPr>
                  <w:rFonts w:hint="eastAsia"/>
                </w:rPr>
                <w:t>检查人</w:t>
              </w:r>
            </w:ins>
            <w:del w:id="358" w:author="dell" w:date="2017-10-11T15:44:35Z">
              <w:r>
                <w:rPr>
                  <w:rFonts w:hint="eastAsia"/>
                  <w:vertAlign w:val="baseline"/>
                  <w:lang w:val="en-US" w:eastAsia="zh-CN"/>
                </w:rPr>
                <w:delText>责任部门名称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59" w:author="dell" w:date="2017-10-11T15:42:05Z">
              <w:r>
                <w:rPr>
                  <w:rFonts w:hint="eastAsia"/>
                </w:rPr>
                <w:t>hazardName</w:t>
              </w:r>
            </w:ins>
            <w:del w:id="360" w:author="dell" w:date="2017-10-11T15:42:05Z">
              <w:r>
                <w:rPr>
                  <w:rFonts w:hint="eastAsia"/>
                  <w:vertAlign w:val="baseline"/>
                  <w:lang w:val="en-US" w:eastAsia="zh-CN"/>
                </w:rPr>
                <w:delText>exam_date</w:delText>
              </w:r>
            </w:del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61" w:author="dell" w:date="2017-10-11T15:45:43Z">
              <w:r>
                <w:rPr>
                  <w:rFonts w:hint="eastAsia"/>
                </w:rPr>
                <w:t>危险源</w:t>
              </w:r>
            </w:ins>
            <w:del w:id="362" w:author="dell" w:date="2017-10-11T15:45:43Z">
              <w:r>
                <w:rPr>
                  <w:rFonts w:hint="eastAsia"/>
                  <w:vertAlign w:val="baseline"/>
                  <w:lang w:val="en-US" w:eastAsia="zh-CN"/>
                </w:rPr>
                <w:delText>检查日期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63" w:author="dell" w:date="2017-10-11T15:42:10Z">
              <w:r>
                <w:rPr>
                  <w:rFonts w:hint="eastAsia"/>
                </w:rPr>
                <w:t>dutyMan</w:t>
              </w:r>
            </w:ins>
            <w:del w:id="364" w:author="dell" w:date="2017-10-11T15:42:10Z">
              <w:r>
                <w:rPr>
                  <w:rFonts w:hint="eastAsia"/>
                  <w:vertAlign w:val="baseline"/>
                  <w:lang w:val="en-US" w:eastAsia="zh-CN"/>
                </w:rPr>
                <w:delText>limit_date</w:delText>
              </w:r>
            </w:del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ins w:id="365" w:author="dell" w:date="2017-10-11T15:45:51Z">
              <w:r>
                <w:rPr>
                  <w:rFonts w:hint="eastAsia"/>
                </w:rPr>
                <w:t>责任人</w:t>
              </w:r>
            </w:ins>
            <w:del w:id="366" w:author="dell" w:date="2017-10-11T15:45:51Z">
              <w:r>
                <w:rPr>
                  <w:rFonts w:hint="eastAsia"/>
                  <w:vertAlign w:val="baseline"/>
                  <w:lang w:val="en-US" w:eastAsia="zh-CN"/>
                </w:rPr>
                <w:delText>限期日期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67" w:author="dell" w:date="2017-10-11T15:42:15Z">
              <w:r>
                <w:rPr>
                  <w:rFonts w:hint="eastAsia"/>
                </w:rPr>
                <w:t>hiddenCategory</w:t>
              </w:r>
            </w:ins>
            <w:del w:id="368" w:author="dell" w:date="2017-10-11T15:42:15Z">
              <w:r>
                <w:rPr>
                  <w:rFonts w:hint="eastAsia"/>
                  <w:vertAlign w:val="baseline"/>
                  <w:lang w:val="en-US" w:eastAsia="zh-CN"/>
                </w:rPr>
                <w:delText>problem_desc</w:delText>
              </w:r>
            </w:del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69" w:author="dell" w:date="2017-10-11T15:46:18Z">
              <w:r>
                <w:rPr>
                  <w:rFonts w:hint="eastAsia"/>
                </w:rPr>
                <w:t>隐患类别</w:t>
              </w:r>
            </w:ins>
            <w:del w:id="370" w:author="dell" w:date="2017-10-11T15:46:18Z">
              <w:r>
                <w:rPr>
                  <w:rFonts w:hint="eastAsia"/>
                  <w:vertAlign w:val="baseline"/>
                  <w:lang w:val="en-US" w:eastAsia="zh-CN"/>
                </w:rPr>
                <w:delText>问题描述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71" w:author="dell" w:date="2017-10-11T15:42:20Z">
              <w:r>
                <w:rPr>
                  <w:rFonts w:hint="eastAsia"/>
                </w:rPr>
                <w:t>hiddenNature</w:t>
              </w:r>
            </w:ins>
            <w:del w:id="372" w:author="dell" w:date="2017-10-11T15:42:20Z">
              <w:r>
                <w:rPr>
                  <w:rFonts w:hint="eastAsia"/>
                  <w:vertAlign w:val="baseline"/>
                  <w:lang w:val="en-US" w:eastAsia="zh-CN"/>
                </w:rPr>
                <w:delText>handlel_status</w:delText>
              </w:r>
            </w:del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373" w:author="dell" w:date="2017-10-11T15:46:31Z">
              <w:r>
                <w:rPr>
                  <w:rFonts w:hint="eastAsia"/>
                </w:rPr>
                <w:t>隐患等级</w:t>
              </w:r>
            </w:ins>
            <w:del w:id="374" w:author="dell" w:date="2017-10-11T15:46:31Z">
              <w:r>
                <w:rPr>
                  <w:rFonts w:hint="eastAsia"/>
                  <w:vertAlign w:val="baseline"/>
                  <w:lang w:val="en-US" w:eastAsia="zh-CN"/>
                </w:rPr>
                <w:delText>当前状态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5" w:author="dell" w:date="2017-10-11T15:42:33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76" w:author="dell" w:date="2017-10-11T15:42:33Z"/>
                <w:rFonts w:hint="eastAsia"/>
                <w:vertAlign w:val="baseline"/>
                <w:lang w:val="en-US" w:eastAsia="zh-CN"/>
              </w:rPr>
            </w:pPr>
            <w:ins w:id="377" w:author="dell" w:date="2017-10-11T15:42:33Z">
              <w:r>
                <w:rPr>
                  <w:rFonts w:hint="eastAsia"/>
                </w:rPr>
                <w:t>hiddenType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78" w:author="dell" w:date="2017-10-11T15:42:33Z"/>
                <w:rFonts w:hint="eastAsia"/>
                <w:vertAlign w:val="baseline"/>
                <w:lang w:val="en-US" w:eastAsia="zh-CN"/>
              </w:rPr>
            </w:pPr>
            <w:ins w:id="379" w:author="dell" w:date="2017-10-11T15:42:33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80" w:author="dell" w:date="2017-10-11T15:42:33Z"/>
                <w:rFonts w:hint="eastAsia"/>
                <w:vertAlign w:val="baseline"/>
                <w:lang w:val="en-US" w:eastAsia="zh-CN"/>
              </w:rPr>
            </w:pPr>
            <w:ins w:id="381" w:author="dell" w:date="2017-10-11T15:46:37Z">
              <w:r>
                <w:rPr>
                  <w:rFonts w:hint="eastAsia"/>
                </w:rPr>
                <w:t>隐患类型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2" w:author="dell" w:date="2017-10-11T15:42:33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83" w:author="dell" w:date="2017-10-11T15:42:33Z"/>
                <w:rFonts w:hint="eastAsia"/>
                <w:vertAlign w:val="baseline"/>
                <w:lang w:val="en-US" w:eastAsia="zh-CN"/>
              </w:rPr>
            </w:pPr>
            <w:ins w:id="384" w:author="dell" w:date="2017-10-11T15:42:39Z">
              <w:r>
                <w:rPr>
                  <w:rFonts w:hint="eastAsia"/>
                </w:rPr>
                <w:t>dealType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85" w:author="dell" w:date="2017-10-11T15:42:33Z"/>
                <w:rFonts w:hint="eastAsia"/>
                <w:vertAlign w:val="baseline"/>
                <w:lang w:val="en-US" w:eastAsia="zh-CN"/>
              </w:rPr>
            </w:pPr>
            <w:ins w:id="386" w:author="dell" w:date="2017-10-11T15:42:33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87" w:author="dell" w:date="2017-10-11T15:42:33Z"/>
                <w:rFonts w:hint="eastAsia"/>
                <w:vertAlign w:val="baseline"/>
                <w:lang w:val="en-US" w:eastAsia="zh-CN"/>
              </w:rPr>
            </w:pPr>
            <w:ins w:id="388" w:author="dell" w:date="2017-10-11T15:46:46Z">
              <w:r>
                <w:rPr>
                  <w:rFonts w:hint="eastAsia"/>
                </w:rPr>
                <w:t>处理方式(1=限期整改;2=现场整改)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9" w:author="dell" w:date="2017-10-11T15:42:33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90" w:author="dell" w:date="2017-10-11T15:42:33Z"/>
                <w:rFonts w:hint="eastAsia"/>
                <w:vertAlign w:val="baseline"/>
                <w:lang w:val="en-US" w:eastAsia="zh-CN"/>
              </w:rPr>
            </w:pPr>
            <w:ins w:id="391" w:author="dell" w:date="2017-10-11T15:42:43Z">
              <w:r>
                <w:rPr>
                  <w:rFonts w:hint="eastAsia"/>
                </w:rPr>
                <w:t>shift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92" w:author="dell" w:date="2017-10-11T15:42:33Z"/>
                <w:rFonts w:hint="eastAsia"/>
                <w:vertAlign w:val="baseline"/>
                <w:lang w:val="en-US" w:eastAsia="zh-CN"/>
              </w:rPr>
            </w:pPr>
            <w:ins w:id="393" w:author="dell" w:date="2017-10-11T15:42:33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94" w:author="dell" w:date="2017-10-11T15:42:33Z"/>
                <w:rFonts w:hint="eastAsia"/>
                <w:vertAlign w:val="baseline"/>
                <w:lang w:val="en-US" w:eastAsia="zh-CN"/>
              </w:rPr>
            </w:pPr>
            <w:ins w:id="395" w:author="dell" w:date="2017-10-11T15:46:54Z">
              <w:r>
                <w:rPr>
                  <w:rFonts w:hint="eastAsia"/>
                </w:rPr>
                <w:t>检查班次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6" w:author="dell" w:date="2017-10-11T15:42:33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97" w:author="dell" w:date="2017-10-11T15:42:33Z"/>
                <w:rFonts w:hint="eastAsia"/>
                <w:vertAlign w:val="baseline"/>
                <w:lang w:val="en-US" w:eastAsia="zh-CN"/>
              </w:rPr>
            </w:pPr>
            <w:ins w:id="398" w:author="dell" w:date="2017-10-11T15:42:46Z">
              <w:r>
                <w:rPr>
                  <w:rFonts w:hint="eastAsia"/>
                </w:rPr>
                <w:t>modifyMan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399" w:author="dell" w:date="2017-10-11T15:42:33Z"/>
                <w:rFonts w:hint="eastAsia"/>
                <w:vertAlign w:val="baseline"/>
                <w:lang w:val="en-US" w:eastAsia="zh-CN"/>
              </w:rPr>
            </w:pPr>
            <w:ins w:id="400" w:author="dell" w:date="2017-10-11T15:42:33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01" w:author="dell" w:date="2017-10-11T15:42:33Z"/>
                <w:rFonts w:hint="eastAsia"/>
                <w:vertAlign w:val="baseline"/>
                <w:lang w:val="en-US" w:eastAsia="zh-CN"/>
              </w:rPr>
            </w:pPr>
            <w:ins w:id="402" w:author="dell" w:date="2017-10-11T15:47:12Z">
              <w:r>
                <w:rPr>
                  <w:rFonts w:hint="eastAsia"/>
                </w:rPr>
                <w:t>整改人</w:t>
              </w:r>
            </w:ins>
            <w:ins w:id="403" w:author="dell" w:date="2017-10-11T15:54:44Z">
              <w:r>
                <w:rPr>
                  <w:rFonts w:hint="eastAsia"/>
                  <w:vertAlign w:val="baseline"/>
                  <w:lang w:val="en-US" w:eastAsia="zh-CN"/>
                </w:rPr>
                <w:t>(当前状态为</w:t>
              </w:r>
            </w:ins>
            <w:ins w:id="404" w:author="dell" w:date="2017-10-11T15:55:37Z">
              <w:r>
                <w:rPr>
                  <w:rFonts w:hint="eastAsia"/>
                  <w:vertAlign w:val="baseline"/>
                  <w:lang w:val="en-US" w:eastAsia="zh-CN"/>
                </w:rPr>
                <w:t>3</w:t>
              </w:r>
            </w:ins>
            <w:ins w:id="405" w:author="dell" w:date="2017-10-11T15:55:40Z">
              <w:r>
                <w:rPr>
                  <w:rFonts w:hint="eastAsia"/>
                  <w:vertAlign w:val="baseline"/>
                  <w:lang w:val="en-US" w:eastAsia="zh-CN"/>
                </w:rPr>
                <w:t>,</w:t>
              </w:r>
            </w:ins>
            <w:ins w:id="406" w:author="dell" w:date="2017-10-11T15:55:41Z">
              <w:r>
                <w:rPr>
                  <w:rFonts w:hint="eastAsia"/>
                  <w:vertAlign w:val="baseline"/>
                  <w:lang w:val="en-US" w:eastAsia="zh-CN"/>
                </w:rPr>
                <w:t>5</w:t>
              </w:r>
            </w:ins>
            <w:ins w:id="407" w:author="dell" w:date="2017-10-11T15:54:44Z">
              <w:r>
                <w:rPr>
                  <w:rFonts w:hint="eastAsia"/>
                  <w:vertAlign w:val="baseline"/>
                  <w:lang w:val="en-US" w:eastAsia="zh-CN"/>
                </w:rPr>
                <w:t>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8" w:author="dell" w:date="2017-10-11T15:42:33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09" w:author="dell" w:date="2017-10-11T15:42:33Z"/>
                <w:rFonts w:hint="eastAsia"/>
                <w:vertAlign w:val="baseline"/>
                <w:lang w:val="en-US" w:eastAsia="zh-CN"/>
              </w:rPr>
            </w:pPr>
            <w:ins w:id="410" w:author="dell" w:date="2017-10-11T15:42:50Z">
              <w:r>
                <w:rPr>
                  <w:rFonts w:hint="eastAsia"/>
                </w:rPr>
                <w:t>modifyDate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11" w:author="dell" w:date="2017-10-11T15:42:33Z"/>
                <w:rFonts w:hint="eastAsia"/>
                <w:vertAlign w:val="baseline"/>
                <w:lang w:val="en-US" w:eastAsia="zh-CN"/>
              </w:rPr>
            </w:pPr>
            <w:ins w:id="412" w:author="dell" w:date="2017-10-11T15:42:33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13" w:author="dell" w:date="2017-10-11T15:42:33Z"/>
                <w:rFonts w:hint="eastAsia"/>
                <w:vertAlign w:val="baseline"/>
                <w:lang w:val="en-US" w:eastAsia="zh-CN"/>
              </w:rPr>
            </w:pPr>
            <w:ins w:id="414" w:author="dell" w:date="2017-10-11T15:47:21Z">
              <w:r>
                <w:rPr>
                  <w:rFonts w:hint="eastAsia"/>
                </w:rPr>
                <w:t>整改日期</w:t>
              </w:r>
            </w:ins>
            <w:ins w:id="415" w:author="dell" w:date="2017-10-11T15:55:47Z">
              <w:r>
                <w:rPr>
                  <w:rFonts w:hint="eastAsia"/>
                  <w:vertAlign w:val="baseline"/>
                  <w:lang w:val="en-US" w:eastAsia="zh-CN"/>
                </w:rPr>
                <w:t>(当前状态为3,5时显示)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6" w:author="dell" w:date="2017-10-11T15:42:33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17" w:author="dell" w:date="2017-10-11T15:42:33Z"/>
                <w:rFonts w:hint="eastAsia"/>
                <w:vertAlign w:val="baseline"/>
                <w:lang w:val="en-US" w:eastAsia="zh-CN"/>
              </w:rPr>
            </w:pPr>
            <w:ins w:id="418" w:author="dell" w:date="2017-10-11T15:42:54Z">
              <w:r>
                <w:rPr>
                  <w:rFonts w:hint="eastAsia"/>
                </w:rPr>
                <w:t>modifyShift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19" w:author="dell" w:date="2017-10-11T15:42:33Z"/>
                <w:rFonts w:hint="eastAsia"/>
                <w:vertAlign w:val="baseline"/>
                <w:lang w:val="en-US" w:eastAsia="zh-CN"/>
              </w:rPr>
            </w:pPr>
            <w:ins w:id="420" w:author="dell" w:date="2017-10-11T15:42:33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21" w:author="dell" w:date="2017-10-11T15:42:33Z"/>
                <w:rFonts w:hint="eastAsia"/>
                <w:vertAlign w:val="baseline"/>
                <w:lang w:val="en-US" w:eastAsia="zh-CN"/>
              </w:rPr>
            </w:pPr>
            <w:ins w:id="422" w:author="dell" w:date="2017-10-11T15:47:26Z">
              <w:r>
                <w:rPr>
                  <w:rFonts w:hint="eastAsia"/>
                </w:rPr>
                <w:t>整改班次</w:t>
              </w:r>
            </w:ins>
            <w:ins w:id="423" w:author="dell" w:date="2017-10-11T15:55:48Z">
              <w:r>
                <w:rPr>
                  <w:rFonts w:hint="eastAsia"/>
                  <w:vertAlign w:val="baseline"/>
                  <w:lang w:val="en-US" w:eastAsia="zh-CN"/>
                </w:rPr>
                <w:t>(当前状态为3,5时显示)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4" w:author="dell" w:date="2017-10-11T15:42:32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25" w:author="dell" w:date="2017-10-11T15:42:32Z"/>
                <w:rFonts w:hint="eastAsia"/>
                <w:vertAlign w:val="baseline"/>
                <w:lang w:val="en-US" w:eastAsia="zh-CN"/>
              </w:rPr>
            </w:pPr>
            <w:ins w:id="426" w:author="dell" w:date="2017-10-11T15:42:57Z">
              <w:r>
                <w:rPr>
                  <w:rFonts w:hint="eastAsia"/>
                </w:rPr>
                <w:t>rectMeasures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27" w:author="dell" w:date="2017-10-11T15:42:32Z"/>
                <w:rFonts w:hint="eastAsia"/>
                <w:vertAlign w:val="baseline"/>
                <w:lang w:val="en-US" w:eastAsia="zh-CN"/>
              </w:rPr>
            </w:pPr>
            <w:ins w:id="428" w:author="dell" w:date="2017-10-11T15:42:32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29" w:author="dell" w:date="2017-10-11T15:42:32Z"/>
                <w:rFonts w:hint="eastAsia"/>
                <w:vertAlign w:val="baseline"/>
                <w:lang w:val="en-US" w:eastAsia="zh-CN"/>
              </w:rPr>
            </w:pPr>
            <w:ins w:id="430" w:author="dell" w:date="2017-10-11T15:47:53Z">
              <w:r>
                <w:rPr>
                  <w:rFonts w:hint="eastAsia"/>
                </w:rPr>
                <w:t>整改措施</w:t>
              </w:r>
            </w:ins>
            <w:ins w:id="431" w:author="dell" w:date="2017-10-11T15:55:49Z">
              <w:r>
                <w:rPr>
                  <w:rFonts w:hint="eastAsia"/>
                  <w:vertAlign w:val="baseline"/>
                  <w:lang w:val="en-US" w:eastAsia="zh-CN"/>
                </w:rPr>
                <w:t>(当前状态为3,5时显示)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2" w:author="dell" w:date="2017-10-11T15:42:32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33" w:author="dell" w:date="2017-10-11T15:42:32Z"/>
                <w:rFonts w:hint="eastAsia"/>
                <w:vertAlign w:val="baseline"/>
                <w:lang w:val="en-US" w:eastAsia="zh-CN"/>
              </w:rPr>
            </w:pPr>
            <w:ins w:id="434" w:author="dell" w:date="2017-10-11T15:43:01Z">
              <w:r>
                <w:rPr>
                  <w:rFonts w:hint="eastAsia"/>
                </w:rPr>
                <w:t>reviewMan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35" w:author="dell" w:date="2017-10-11T15:42:32Z"/>
                <w:rFonts w:hint="eastAsia"/>
                <w:vertAlign w:val="baseline"/>
                <w:lang w:val="en-US" w:eastAsia="zh-CN"/>
              </w:rPr>
            </w:pPr>
            <w:ins w:id="436" w:author="dell" w:date="2017-10-11T15:42:32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37" w:author="dell" w:date="2017-10-11T15:42:32Z"/>
                <w:rFonts w:hint="eastAsia"/>
                <w:vertAlign w:val="baseline"/>
                <w:lang w:val="en-US" w:eastAsia="zh-CN"/>
              </w:rPr>
            </w:pPr>
            <w:ins w:id="438" w:author="dell" w:date="2017-10-11T15:47:06Z">
              <w:r>
                <w:rPr>
                  <w:rFonts w:hint="eastAsia"/>
                </w:rPr>
                <w:t>复查人</w:t>
              </w:r>
            </w:ins>
            <w:ins w:id="439" w:author="dell" w:date="2017-10-11T15:56:00Z">
              <w:r>
                <w:rPr>
                  <w:rFonts w:hint="eastAsia"/>
                  <w:vertAlign w:val="baseline"/>
                  <w:lang w:val="en-US" w:eastAsia="zh-CN"/>
                </w:rPr>
                <w:t>(当前状态为5时显示)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0" w:author="dell" w:date="2017-10-11T15:42:32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41" w:author="dell" w:date="2017-10-11T15:42:32Z"/>
                <w:rFonts w:hint="eastAsia"/>
                <w:vertAlign w:val="baseline"/>
                <w:lang w:val="en-US" w:eastAsia="zh-CN"/>
              </w:rPr>
            </w:pPr>
            <w:ins w:id="442" w:author="dell" w:date="2017-10-11T15:43:04Z">
              <w:r>
                <w:rPr>
                  <w:rFonts w:hint="eastAsia"/>
                </w:rPr>
                <w:t>reviewDate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43" w:author="dell" w:date="2017-10-11T15:42:32Z"/>
                <w:rFonts w:hint="eastAsia"/>
                <w:vertAlign w:val="baseline"/>
                <w:lang w:val="en-US" w:eastAsia="zh-CN"/>
              </w:rPr>
            </w:pPr>
            <w:ins w:id="444" w:author="dell" w:date="2017-10-11T15:42:32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45" w:author="dell" w:date="2017-10-11T15:42:32Z"/>
                <w:rFonts w:hint="eastAsia"/>
                <w:vertAlign w:val="baseline"/>
                <w:lang w:val="en-US" w:eastAsia="zh-CN"/>
              </w:rPr>
            </w:pPr>
            <w:ins w:id="446" w:author="dell" w:date="2017-10-11T15:48:01Z">
              <w:r>
                <w:rPr>
                  <w:rFonts w:hint="eastAsia"/>
                </w:rPr>
                <w:t>复查日期</w:t>
              </w:r>
            </w:ins>
            <w:ins w:id="447" w:author="dell" w:date="2017-10-11T15:56:10Z">
              <w:r>
                <w:rPr>
                  <w:rFonts w:hint="eastAsia"/>
                  <w:vertAlign w:val="baseline"/>
                  <w:lang w:val="en-US" w:eastAsia="zh-CN"/>
                </w:rPr>
                <w:t>(当前状态为5时显示)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8" w:author="dell" w:date="2017-10-11T15:42:32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49" w:author="dell" w:date="2017-10-11T15:42:32Z"/>
                <w:rFonts w:hint="eastAsia"/>
                <w:vertAlign w:val="baseline"/>
                <w:lang w:val="en-US" w:eastAsia="zh-CN"/>
              </w:rPr>
            </w:pPr>
            <w:ins w:id="450" w:author="dell" w:date="2017-10-11T15:43:07Z">
              <w:r>
                <w:rPr>
                  <w:rFonts w:hint="eastAsia"/>
                </w:rPr>
                <w:t>reviewShift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51" w:author="dell" w:date="2017-10-11T15:42:32Z"/>
                <w:rFonts w:hint="eastAsia"/>
                <w:vertAlign w:val="baseline"/>
                <w:lang w:val="en-US" w:eastAsia="zh-CN"/>
              </w:rPr>
            </w:pPr>
            <w:ins w:id="452" w:author="dell" w:date="2017-10-11T15:42:32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53" w:author="dell" w:date="2017-10-11T15:42:32Z"/>
                <w:rFonts w:hint="eastAsia"/>
                <w:vertAlign w:val="baseline"/>
                <w:lang w:val="en-US" w:eastAsia="zh-CN"/>
              </w:rPr>
            </w:pPr>
            <w:ins w:id="454" w:author="dell" w:date="2017-10-11T15:48:05Z">
              <w:r>
                <w:rPr>
                  <w:rFonts w:hint="eastAsia"/>
                </w:rPr>
                <w:t>复查班次</w:t>
              </w:r>
            </w:ins>
            <w:ins w:id="455" w:author="dell" w:date="2017-10-11T15:56:11Z">
              <w:r>
                <w:rPr>
                  <w:rFonts w:hint="eastAsia"/>
                  <w:vertAlign w:val="baseline"/>
                  <w:lang w:val="en-US" w:eastAsia="zh-CN"/>
                </w:rPr>
                <w:t>(当前状态为5时显示)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56" w:author="dell" w:date="2017-10-11T15:42:32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57" w:author="dell" w:date="2017-10-11T15:42:32Z"/>
                <w:rFonts w:hint="eastAsia"/>
                <w:vertAlign w:val="baseline"/>
                <w:lang w:val="en-US" w:eastAsia="zh-CN"/>
              </w:rPr>
            </w:pPr>
            <w:ins w:id="458" w:author="dell" w:date="2017-10-11T15:43:10Z">
              <w:r>
                <w:rPr>
                  <w:rFonts w:hint="eastAsia"/>
                </w:rPr>
                <w:t>reviewReport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59" w:author="dell" w:date="2017-10-11T15:42:32Z"/>
                <w:rFonts w:hint="eastAsia"/>
                <w:vertAlign w:val="baseline"/>
                <w:lang w:val="en-US" w:eastAsia="zh-CN"/>
              </w:rPr>
            </w:pPr>
            <w:ins w:id="460" w:author="dell" w:date="2017-10-11T15:42:32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61" w:author="dell" w:date="2017-10-11T15:42:32Z"/>
                <w:rFonts w:hint="eastAsia"/>
                <w:vertAlign w:val="baseline"/>
                <w:lang w:val="en-US" w:eastAsia="zh-CN"/>
              </w:rPr>
            </w:pPr>
            <w:ins w:id="462" w:author="dell" w:date="2017-10-11T15:48:12Z">
              <w:r>
                <w:rPr>
                  <w:rFonts w:hint="eastAsia"/>
                </w:rPr>
                <w:t>复查情况说明</w:t>
              </w:r>
            </w:ins>
            <w:ins w:id="463" w:author="dell" w:date="2017-10-11T15:56:14Z">
              <w:r>
                <w:rPr>
                  <w:rFonts w:hint="eastAsia"/>
                  <w:vertAlign w:val="baseline"/>
                  <w:lang w:val="en-US" w:eastAsia="zh-CN"/>
                </w:rPr>
                <w:t>(当前状态为5时显示)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4" w:author="dell" w:date="2017-10-11T15:42:32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65" w:author="dell" w:date="2017-10-11T15:42:32Z"/>
                <w:rFonts w:hint="eastAsia"/>
                <w:vertAlign w:val="baseline"/>
                <w:lang w:val="en-US" w:eastAsia="zh-CN"/>
              </w:rPr>
            </w:pPr>
            <w:ins w:id="466" w:author="dell" w:date="2017-10-11T15:43:16Z">
              <w:r>
                <w:rPr>
                  <w:rFonts w:hint="eastAsia"/>
                </w:rPr>
                <w:t>reviewResult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67" w:author="dell" w:date="2017-10-11T15:42:32Z"/>
                <w:rFonts w:hint="eastAsia"/>
                <w:vertAlign w:val="baseline"/>
                <w:lang w:val="en-US" w:eastAsia="zh-CN"/>
              </w:rPr>
            </w:pPr>
            <w:ins w:id="468" w:author="dell" w:date="2017-10-11T15:42:32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69" w:author="dell" w:date="2017-10-11T15:42:32Z"/>
                <w:rFonts w:hint="eastAsia"/>
                <w:vertAlign w:val="baseline"/>
                <w:lang w:val="en-US" w:eastAsia="zh-CN"/>
              </w:rPr>
            </w:pPr>
            <w:ins w:id="470" w:author="dell" w:date="2017-10-11T15:48:21Z">
              <w:r>
                <w:rPr>
                  <w:rFonts w:hint="eastAsia"/>
                  <w:vertAlign w:val="baseline"/>
                  <w:lang w:val="en-US" w:eastAsia="zh-CN"/>
                </w:rPr>
                <w:t>复查</w:t>
              </w:r>
            </w:ins>
            <w:ins w:id="471" w:author="dell" w:date="2017-10-11T15:48:23Z">
              <w:r>
                <w:rPr>
                  <w:rFonts w:hint="eastAsia"/>
                  <w:vertAlign w:val="baseline"/>
                  <w:lang w:val="en-US" w:eastAsia="zh-CN"/>
                </w:rPr>
                <w:t>结果</w:t>
              </w:r>
            </w:ins>
            <w:ins w:id="472" w:author="dell" w:date="2017-10-11T15:48:24Z">
              <w:r>
                <w:rPr>
                  <w:rFonts w:hint="eastAsia"/>
                  <w:vertAlign w:val="baseline"/>
                  <w:lang w:val="en-US" w:eastAsia="zh-CN"/>
                </w:rPr>
                <w:t>(</w:t>
              </w:r>
            </w:ins>
            <w:ins w:id="473" w:author="dell" w:date="2017-10-11T15:48:27Z">
              <w:r>
                <w:rPr>
                  <w:rFonts w:hint="eastAsia"/>
                  <w:vertAlign w:val="baseline"/>
                  <w:lang w:val="en-US" w:eastAsia="zh-CN"/>
                </w:rPr>
                <w:t>通过</w:t>
              </w:r>
            </w:ins>
            <w:ins w:id="474" w:author="dell" w:date="2017-10-11T15:48:30Z">
              <w:r>
                <w:rPr>
                  <w:rFonts w:hint="eastAsia"/>
                  <w:vertAlign w:val="baseline"/>
                  <w:lang w:val="en-US" w:eastAsia="zh-CN"/>
                </w:rPr>
                <w:t>/</w:t>
              </w:r>
            </w:ins>
            <w:ins w:id="475" w:author="dell" w:date="2017-10-11T15:48:35Z">
              <w:r>
                <w:rPr>
                  <w:rFonts w:hint="eastAsia"/>
                  <w:vertAlign w:val="baseline"/>
                  <w:lang w:val="en-US" w:eastAsia="zh-CN"/>
                </w:rPr>
                <w:t>不通过</w:t>
              </w:r>
            </w:ins>
            <w:ins w:id="476" w:author="dell" w:date="2017-10-11T15:48:24Z">
              <w:r>
                <w:rPr>
                  <w:rFonts w:hint="eastAsia"/>
                  <w:vertAlign w:val="baseline"/>
                  <w:lang w:val="en-US" w:eastAsia="zh-CN"/>
                </w:rPr>
                <w:t>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77" w:author="dell" w:date="2017-10-11T15:42:32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78" w:author="dell" w:date="2017-10-11T15:42:32Z"/>
                <w:rFonts w:hint="eastAsia"/>
                <w:vertAlign w:val="baseline"/>
                <w:lang w:val="en-US" w:eastAsia="zh-CN"/>
              </w:rPr>
            </w:pPr>
            <w:ins w:id="479" w:author="dell" w:date="2017-10-11T15:43:21Z">
              <w:r>
                <w:rPr>
                  <w:rFonts w:hint="eastAsia"/>
                </w:rPr>
                <w:t>examType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80" w:author="dell" w:date="2017-10-11T15:42:32Z"/>
                <w:rFonts w:hint="eastAsia"/>
                <w:vertAlign w:val="baseline"/>
                <w:lang w:val="en-US" w:eastAsia="zh-CN"/>
              </w:rPr>
            </w:pPr>
            <w:ins w:id="481" w:author="dell" w:date="2017-10-11T15:42:32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82" w:author="dell" w:date="2017-10-11T15:42:32Z"/>
                <w:rFonts w:hint="eastAsia"/>
                <w:vertAlign w:val="baseline"/>
                <w:lang w:val="en-US" w:eastAsia="zh-CN"/>
              </w:rPr>
            </w:pPr>
            <w:ins w:id="483" w:author="dell" w:date="2017-10-11T15:48:45Z">
              <w:r>
                <w:rPr>
                  <w:rFonts w:hint="eastAsia"/>
                </w:rPr>
                <w:t>处理类型</w:t>
              </w:r>
            </w:ins>
            <w:ins w:id="484" w:author="dell" w:date="2017-10-11T15:56:21Z">
              <w:r>
                <w:rPr>
                  <w:rFonts w:hint="eastAsia"/>
                  <w:lang w:val="en-US" w:eastAsia="zh-CN"/>
                </w:rPr>
                <w:t>(</w:t>
              </w:r>
            </w:ins>
            <w:ins w:id="485" w:author="dell" w:date="2017-10-11T15:56:23Z">
              <w:r>
                <w:rPr>
                  <w:rFonts w:hint="eastAsia"/>
                  <w:lang w:val="en-US" w:eastAsia="zh-CN"/>
                </w:rPr>
                <w:t>判断</w:t>
              </w:r>
            </w:ins>
            <w:ins w:id="486" w:author="dell" w:date="2017-10-11T15:56:25Z">
              <w:r>
                <w:rPr>
                  <w:rFonts w:hint="eastAsia"/>
                  <w:lang w:val="en-US" w:eastAsia="zh-CN"/>
                </w:rPr>
                <w:t>用</w:t>
              </w:r>
            </w:ins>
            <w:ins w:id="487" w:author="dell" w:date="2017-10-11T15:56:21Z">
              <w:r>
                <w:rPr>
                  <w:rFonts w:hint="eastAsia"/>
                  <w:lang w:val="en-US" w:eastAsia="zh-CN"/>
                </w:rPr>
                <w:t>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8" w:author="dell" w:date="2017-10-11T15:42:32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89" w:author="dell" w:date="2017-10-11T15:42:32Z"/>
                <w:rFonts w:hint="eastAsia"/>
                <w:vertAlign w:val="baseline"/>
                <w:lang w:val="en-US" w:eastAsia="zh-CN"/>
              </w:rPr>
            </w:pPr>
            <w:ins w:id="490" w:author="dell" w:date="2017-10-11T15:43:26Z">
              <w:r>
                <w:rPr>
                  <w:rFonts w:hint="eastAsia"/>
                </w:rPr>
                <w:t>dutyUnit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91" w:author="dell" w:date="2017-10-11T15:42:32Z"/>
                <w:rFonts w:hint="eastAsia"/>
                <w:vertAlign w:val="baseline"/>
                <w:lang w:val="en-US" w:eastAsia="zh-CN"/>
              </w:rPr>
            </w:pPr>
            <w:ins w:id="492" w:author="dell" w:date="2017-10-11T15:42:32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93" w:author="dell" w:date="2017-10-11T15:42:32Z"/>
                <w:rFonts w:hint="eastAsia"/>
                <w:vertAlign w:val="baseline"/>
                <w:lang w:val="en-US" w:eastAsia="zh-CN"/>
              </w:rPr>
            </w:pPr>
            <w:ins w:id="494" w:author="dell" w:date="2017-10-11T15:48:50Z">
              <w:r>
                <w:rPr>
                  <w:rFonts w:hint="eastAsia"/>
                </w:rPr>
                <w:t>责任部门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95" w:author="dell" w:date="2017-10-11T15:42:3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96" w:author="dell" w:date="2017-10-11T15:42:31Z"/>
                <w:rFonts w:hint="eastAsia"/>
                <w:vertAlign w:val="baseline"/>
                <w:lang w:val="en-US" w:eastAsia="zh-CN"/>
              </w:rPr>
            </w:pPr>
            <w:ins w:id="497" w:author="dell" w:date="2017-10-11T15:43:30Z">
              <w:r>
                <w:rPr>
                  <w:rFonts w:hint="eastAsia"/>
                </w:rPr>
                <w:t>examDate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498" w:author="dell" w:date="2017-10-11T15:42:31Z"/>
                <w:rFonts w:hint="eastAsia"/>
                <w:vertAlign w:val="baseline"/>
                <w:lang w:val="en-US" w:eastAsia="zh-CN"/>
              </w:rPr>
            </w:pPr>
            <w:ins w:id="499" w:author="dell" w:date="2017-10-11T15:42:3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00" w:author="dell" w:date="2017-10-11T15:42:31Z"/>
                <w:rFonts w:hint="eastAsia"/>
                <w:vertAlign w:val="baseline"/>
                <w:lang w:val="en-US" w:eastAsia="zh-CN"/>
              </w:rPr>
            </w:pPr>
            <w:ins w:id="501" w:author="dell" w:date="2017-10-11T15:48:57Z">
              <w:r>
                <w:rPr>
                  <w:rFonts w:hint="eastAsia"/>
                </w:rPr>
                <w:t>检查日期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2" w:author="dell" w:date="2017-10-11T15:42:3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03" w:author="dell" w:date="2017-10-11T15:42:31Z"/>
                <w:rFonts w:hint="eastAsia"/>
                <w:vertAlign w:val="baseline"/>
                <w:lang w:val="en-US" w:eastAsia="zh-CN"/>
              </w:rPr>
            </w:pPr>
            <w:ins w:id="504" w:author="dell" w:date="2017-10-11T15:43:34Z">
              <w:r>
                <w:rPr>
                  <w:rFonts w:hint="eastAsia"/>
                </w:rPr>
                <w:t>limitDate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05" w:author="dell" w:date="2017-10-11T15:42:31Z"/>
                <w:rFonts w:hint="eastAsia"/>
                <w:vertAlign w:val="baseline"/>
                <w:lang w:val="en-US" w:eastAsia="zh-CN"/>
              </w:rPr>
            </w:pPr>
            <w:ins w:id="506" w:author="dell" w:date="2017-10-11T15:42:3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07" w:author="dell" w:date="2017-10-11T15:42:31Z"/>
                <w:rFonts w:hint="eastAsia"/>
                <w:vertAlign w:val="baseline"/>
                <w:lang w:val="en-US" w:eastAsia="zh-CN"/>
              </w:rPr>
            </w:pPr>
            <w:ins w:id="508" w:author="dell" w:date="2017-10-11T15:49:02Z">
              <w:r>
                <w:rPr>
                  <w:rFonts w:hint="eastAsia"/>
                </w:rPr>
                <w:t>限期日期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9" w:author="dell" w:date="2017-10-11T15:42:3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10" w:author="dell" w:date="2017-10-11T15:42:31Z"/>
                <w:rFonts w:hint="eastAsia"/>
                <w:vertAlign w:val="baseline"/>
                <w:lang w:val="en-US" w:eastAsia="zh-CN"/>
              </w:rPr>
            </w:pPr>
            <w:ins w:id="511" w:author="dell" w:date="2017-10-11T15:43:38Z">
              <w:r>
                <w:rPr>
                  <w:rFonts w:hint="eastAsia"/>
                </w:rPr>
                <w:t>problemDesc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12" w:author="dell" w:date="2017-10-11T15:42:31Z"/>
                <w:rFonts w:hint="eastAsia"/>
                <w:vertAlign w:val="baseline"/>
                <w:lang w:val="en-US" w:eastAsia="zh-CN"/>
              </w:rPr>
            </w:pPr>
            <w:ins w:id="513" w:author="dell" w:date="2017-10-11T15:42:3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14" w:author="dell" w:date="2017-10-11T15:42:31Z"/>
                <w:rFonts w:hint="eastAsia"/>
                <w:vertAlign w:val="baseline"/>
                <w:lang w:val="en-US" w:eastAsia="zh-CN"/>
              </w:rPr>
            </w:pPr>
            <w:ins w:id="515" w:author="dell" w:date="2017-10-11T15:49:06Z">
              <w:r>
                <w:rPr>
                  <w:rFonts w:hint="eastAsia"/>
                </w:rPr>
                <w:t>问题描述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16" w:author="dell" w:date="2017-10-11T15:42:3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17" w:author="dell" w:date="2017-10-11T15:42:31Z"/>
                <w:rFonts w:hint="eastAsia"/>
                <w:vertAlign w:val="baseline"/>
                <w:lang w:val="en-US" w:eastAsia="zh-CN"/>
              </w:rPr>
            </w:pPr>
            <w:ins w:id="518" w:author="dell" w:date="2017-10-11T15:43:41Z">
              <w:r>
                <w:rPr>
                  <w:rFonts w:hint="eastAsia"/>
                </w:rPr>
                <w:t>handelStatus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19" w:author="dell" w:date="2017-10-11T15:42:31Z"/>
                <w:rFonts w:hint="eastAsia"/>
                <w:vertAlign w:val="baseline"/>
                <w:lang w:val="en-US" w:eastAsia="zh-CN"/>
              </w:rPr>
            </w:pPr>
            <w:ins w:id="520" w:author="dell" w:date="2017-10-11T15:42:3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21" w:author="dell" w:date="2017-10-11T15:42:31Z"/>
                <w:rFonts w:hint="eastAsia"/>
                <w:vertAlign w:val="baseline"/>
                <w:lang w:val="en-US" w:eastAsia="zh-CN"/>
              </w:rPr>
            </w:pPr>
            <w:ins w:id="522" w:author="dell" w:date="2017-10-11T15:49:19Z">
              <w:r>
                <w:rPr>
                  <w:rFonts w:hint="eastAsia"/>
                </w:rPr>
                <w:t>当前状态</w:t>
              </w:r>
            </w:ins>
            <w:ins w:id="523" w:author="dell" w:date="2017-10-11T15:59:21Z">
              <w:r>
                <w:rPr>
                  <w:rFonts w:hint="eastAsia"/>
                  <w:lang w:val="en-US" w:eastAsia="zh-CN"/>
                </w:rPr>
                <w:t>(判断用)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525" w:author="dell" w:date="2017-10-11T16:00:24Z">
            <w:tblPrEx>
              <w:tblW w:w="712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278" w:hRule="atLeast"/>
          <w:ins w:id="524" w:author="dell" w:date="2017-10-11T15:42:31Z"/>
        </w:trPr>
        <w:tc>
          <w:tcPr>
            <w:tcW w:w="2257" w:type="dxa"/>
            <w:shd w:val="clear" w:color="auto" w:fill="B8CCE4"/>
            <w:tcPrChange w:id="526" w:author="dell" w:date="2017-10-11T16:00:24Z">
              <w:tcPr>
                <w:tcW w:w="2257" w:type="dxa"/>
                <w:shd w:val="clear" w:color="auto" w:fill="B8CCE4"/>
              </w:tcPr>
            </w:tcPrChange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27" w:author="dell" w:date="2017-10-11T15:42:31Z"/>
                <w:rFonts w:hint="eastAsia"/>
                <w:vertAlign w:val="baseline"/>
                <w:lang w:val="en-US" w:eastAsia="zh-CN"/>
              </w:rPr>
            </w:pPr>
            <w:ins w:id="528" w:author="dell" w:date="2017-10-11T15:43:45Z">
              <w:r>
                <w:rPr>
                  <w:rFonts w:hint="eastAsia"/>
                </w:rPr>
                <w:t>pcOrMobile</w:t>
              </w:r>
            </w:ins>
          </w:p>
        </w:tc>
        <w:tc>
          <w:tcPr>
            <w:tcW w:w="1147" w:type="dxa"/>
            <w:shd w:val="clear" w:color="auto" w:fill="B8CCE4"/>
            <w:tcPrChange w:id="529" w:author="dell" w:date="2017-10-11T16:00:24Z">
              <w:tcPr>
                <w:tcW w:w="1147" w:type="dxa"/>
                <w:shd w:val="clear" w:color="auto" w:fill="B8CCE4"/>
              </w:tcPr>
            </w:tcPrChange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30" w:author="dell" w:date="2017-10-11T15:42:31Z"/>
                <w:rFonts w:hint="eastAsia"/>
                <w:vertAlign w:val="baseline"/>
                <w:lang w:val="en-US" w:eastAsia="zh-CN"/>
              </w:rPr>
            </w:pPr>
            <w:ins w:id="531" w:author="dell" w:date="2017-10-11T15:42:3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  <w:tcPrChange w:id="532" w:author="dell" w:date="2017-10-11T16:00:24Z">
              <w:tcPr>
                <w:tcW w:w="3718" w:type="dxa"/>
                <w:shd w:val="clear" w:color="auto" w:fill="B8CCE4"/>
              </w:tcPr>
            </w:tcPrChange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33" w:author="dell" w:date="2017-10-11T15:42:31Z"/>
                <w:rFonts w:hint="eastAsia"/>
                <w:vertAlign w:val="baseline"/>
                <w:lang w:val="en-US" w:eastAsia="zh-CN"/>
              </w:rPr>
            </w:pPr>
            <w:ins w:id="534" w:author="dell" w:date="2017-10-11T15:42:31Z">
              <w:r>
                <w:rPr>
                  <w:rFonts w:hint="eastAsia"/>
                  <w:vertAlign w:val="baseline"/>
                  <w:lang w:val="en-US" w:eastAsia="zh-CN"/>
                </w:rPr>
                <w:t>手机端/PC端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5" w:author="dell" w:date="2017-10-11T15:43:5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36" w:author="dell" w:date="2017-10-11T15:43:51Z"/>
                <w:rFonts w:hint="eastAsia"/>
                <w:vertAlign w:val="baseline"/>
                <w:lang w:val="en-US" w:eastAsia="zh-CN"/>
              </w:rPr>
            </w:pPr>
            <w:ins w:id="537" w:author="dell" w:date="2017-10-11T15:43:51Z">
              <w:r>
                <w:rPr>
                  <w:rFonts w:hint="eastAsia"/>
                </w:rPr>
                <w:t>examTypeDesc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38" w:author="dell" w:date="2017-10-11T15:43:51Z"/>
                <w:rFonts w:hint="eastAsia"/>
                <w:vertAlign w:val="baseline"/>
                <w:lang w:val="en-US" w:eastAsia="zh-CN"/>
              </w:rPr>
            </w:pPr>
            <w:ins w:id="539" w:author="dell" w:date="2017-10-11T15:43:5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40" w:author="dell" w:date="2017-10-11T15:43:51Z"/>
                <w:rFonts w:hint="eastAsia"/>
                <w:vertAlign w:val="baseline"/>
                <w:lang w:val="en-US" w:eastAsia="zh-CN"/>
              </w:rPr>
            </w:pPr>
            <w:ins w:id="541" w:author="dell" w:date="2017-10-11T15:49:33Z">
              <w:r>
                <w:rPr>
                  <w:rFonts w:hint="eastAsia"/>
                </w:rPr>
                <w:t>处理类型</w:t>
              </w:r>
            </w:ins>
            <w:ins w:id="542" w:author="dell" w:date="2017-10-11T15:49:36Z">
              <w:r>
                <w:rPr>
                  <w:rFonts w:hint="eastAsia"/>
                  <w:lang w:val="en-US" w:eastAsia="zh-CN"/>
                </w:rPr>
                <w:t>描述</w:t>
              </w:r>
            </w:ins>
            <w:ins w:id="543" w:author="dell" w:date="2017-10-11T15:49:37Z">
              <w:r>
                <w:rPr>
                  <w:rFonts w:hint="eastAsia"/>
                  <w:lang w:val="en-US" w:eastAsia="zh-CN"/>
                </w:rPr>
                <w:t>(</w:t>
              </w:r>
            </w:ins>
            <w:ins w:id="544" w:author="dell" w:date="2017-10-11T15:49:40Z">
              <w:r>
                <w:rPr>
                  <w:rFonts w:hint="eastAsia"/>
                  <w:lang w:val="en-US" w:eastAsia="zh-CN"/>
                </w:rPr>
                <w:t>显示</w:t>
              </w:r>
            </w:ins>
            <w:ins w:id="545" w:author="dell" w:date="2017-10-11T15:49:41Z">
              <w:r>
                <w:rPr>
                  <w:rFonts w:hint="eastAsia"/>
                  <w:lang w:val="en-US" w:eastAsia="zh-CN"/>
                </w:rPr>
                <w:t>用</w:t>
              </w:r>
            </w:ins>
            <w:ins w:id="546" w:author="dell" w:date="2017-10-11T15:49:37Z">
              <w:r>
                <w:rPr>
                  <w:rFonts w:hint="eastAsia"/>
                  <w:lang w:val="en-US" w:eastAsia="zh-CN"/>
                </w:rPr>
                <w:t>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7" w:author="dell" w:date="2017-10-11T15:43:5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48" w:author="dell" w:date="2017-10-11T15:43:51Z"/>
                <w:rFonts w:hint="eastAsia"/>
                <w:vertAlign w:val="baseline"/>
                <w:lang w:val="en-US" w:eastAsia="zh-CN"/>
              </w:rPr>
            </w:pPr>
            <w:ins w:id="549" w:author="dell" w:date="2017-10-11T15:43:56Z">
              <w:r>
                <w:rPr>
                  <w:rFonts w:hint="eastAsia"/>
                </w:rPr>
                <w:t>handelStatusDesc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50" w:author="dell" w:date="2017-10-11T15:43:51Z"/>
                <w:rFonts w:hint="eastAsia"/>
                <w:vertAlign w:val="baseline"/>
                <w:lang w:val="en-US" w:eastAsia="zh-CN"/>
              </w:rPr>
            </w:pPr>
            <w:ins w:id="551" w:author="dell" w:date="2017-10-11T15:43:5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52" w:author="dell" w:date="2017-10-11T15:43:51Z"/>
                <w:rFonts w:hint="eastAsia"/>
                <w:vertAlign w:val="baseline"/>
                <w:lang w:val="en-US" w:eastAsia="zh-CN"/>
              </w:rPr>
            </w:pPr>
            <w:ins w:id="553" w:author="dell" w:date="2017-10-11T15:50:15Z">
              <w:r>
                <w:rPr>
                  <w:rFonts w:hint="eastAsia"/>
                </w:rPr>
                <w:t>当前状态</w:t>
              </w:r>
            </w:ins>
            <w:ins w:id="554" w:author="dell" w:date="2017-10-11T15:50:20Z">
              <w:r>
                <w:rPr>
                  <w:rFonts w:hint="eastAsia"/>
                  <w:lang w:val="en-US" w:eastAsia="zh-CN"/>
                </w:rPr>
                <w:t>描述</w:t>
              </w:r>
            </w:ins>
            <w:ins w:id="555" w:author="dell" w:date="2017-10-11T15:50:21Z">
              <w:r>
                <w:rPr>
                  <w:rFonts w:hint="eastAsia"/>
                  <w:lang w:val="en-US" w:eastAsia="zh-CN"/>
                </w:rPr>
                <w:t>(</w:t>
              </w:r>
            </w:ins>
            <w:ins w:id="556" w:author="dell" w:date="2017-10-11T15:50:22Z">
              <w:r>
                <w:rPr>
                  <w:rFonts w:hint="eastAsia"/>
                  <w:lang w:val="en-US" w:eastAsia="zh-CN"/>
                </w:rPr>
                <w:t>显示</w:t>
              </w:r>
            </w:ins>
            <w:ins w:id="557" w:author="dell" w:date="2017-10-11T15:50:25Z">
              <w:r>
                <w:rPr>
                  <w:rFonts w:hint="eastAsia"/>
                  <w:lang w:val="en-US" w:eastAsia="zh-CN"/>
                </w:rPr>
                <w:t>用</w:t>
              </w:r>
            </w:ins>
            <w:ins w:id="558" w:author="dell" w:date="2017-10-11T15:50:21Z">
              <w:r>
                <w:rPr>
                  <w:rFonts w:hint="eastAsia"/>
                  <w:lang w:val="en-US" w:eastAsia="zh-CN"/>
                </w:rPr>
                <w:t>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9" w:author="dell" w:date="2017-10-11T15:43:5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60" w:author="dell" w:date="2017-10-11T15:43:51Z"/>
                <w:rFonts w:hint="eastAsia"/>
                <w:vertAlign w:val="baseline"/>
                <w:lang w:val="en-US" w:eastAsia="zh-CN"/>
              </w:rPr>
            </w:pPr>
            <w:ins w:id="561" w:author="dell" w:date="2017-10-11T15:43:59Z">
              <w:r>
                <w:rPr>
                  <w:rFonts w:hint="eastAsia"/>
                </w:rPr>
                <w:t>dealTypeDesc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62" w:author="dell" w:date="2017-10-11T15:43:51Z"/>
                <w:rFonts w:hint="eastAsia"/>
                <w:vertAlign w:val="baseline"/>
                <w:lang w:val="en-US" w:eastAsia="zh-CN"/>
              </w:rPr>
            </w:pPr>
            <w:ins w:id="563" w:author="dell" w:date="2017-10-11T15:43:5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64" w:author="dell" w:date="2017-10-11T15:43:51Z"/>
                <w:rFonts w:hint="eastAsia"/>
                <w:vertAlign w:val="baseline"/>
                <w:lang w:val="en-US" w:eastAsia="zh-CN"/>
              </w:rPr>
            </w:pPr>
            <w:ins w:id="565" w:author="dell" w:date="2017-10-11T15:50:41Z">
              <w:r>
                <w:rPr>
                  <w:rFonts w:hint="eastAsia"/>
                </w:rPr>
                <w:t>处理方式</w:t>
              </w:r>
            </w:ins>
            <w:ins w:id="566" w:author="dell" w:date="2017-10-11T15:50:42Z">
              <w:r>
                <w:rPr>
                  <w:rFonts w:hint="eastAsia"/>
                  <w:lang w:val="en-US" w:eastAsia="zh-CN"/>
                </w:rPr>
                <w:t>(</w:t>
              </w:r>
            </w:ins>
            <w:ins w:id="567" w:author="dell" w:date="2017-10-11T15:50:44Z">
              <w:r>
                <w:rPr>
                  <w:rFonts w:hint="eastAsia"/>
                  <w:lang w:val="en-US" w:eastAsia="zh-CN"/>
                </w:rPr>
                <w:t>显示</w:t>
              </w:r>
            </w:ins>
            <w:ins w:id="568" w:author="dell" w:date="2017-10-11T15:50:45Z">
              <w:r>
                <w:rPr>
                  <w:rFonts w:hint="eastAsia"/>
                  <w:lang w:val="en-US" w:eastAsia="zh-CN"/>
                </w:rPr>
                <w:t>用</w:t>
              </w:r>
            </w:ins>
            <w:ins w:id="569" w:author="dell" w:date="2017-10-11T15:50:42Z">
              <w:r>
                <w:rPr>
                  <w:rFonts w:hint="eastAsia"/>
                  <w:lang w:val="en-US" w:eastAsia="zh-CN"/>
                </w:rPr>
                <w:t>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70" w:author="dell" w:date="2017-10-11T15:43:5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71" w:author="dell" w:date="2017-10-11T15:43:51Z"/>
                <w:rFonts w:hint="eastAsia"/>
                <w:vertAlign w:val="baseline"/>
                <w:lang w:val="en-US" w:eastAsia="zh-CN"/>
              </w:rPr>
            </w:pPr>
            <w:ins w:id="572" w:author="dell" w:date="2017-10-11T15:44:04Z">
              <w:r>
                <w:rPr>
                  <w:rFonts w:hint="eastAsia"/>
                </w:rPr>
                <w:t>item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73" w:author="dell" w:date="2017-10-11T15:43:51Z"/>
                <w:rFonts w:hint="eastAsia"/>
                <w:vertAlign w:val="baseline"/>
                <w:lang w:val="en-US" w:eastAsia="zh-CN"/>
              </w:rPr>
            </w:pPr>
            <w:ins w:id="574" w:author="dell" w:date="2017-10-11T15:43:5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75" w:author="dell" w:date="2017-10-11T15:43:51Z"/>
                <w:rFonts w:hint="eastAsia"/>
                <w:vertAlign w:val="baseline"/>
                <w:lang w:val="en-US" w:eastAsia="zh-CN"/>
              </w:rPr>
            </w:pPr>
            <w:ins w:id="576" w:author="dell" w:date="2017-10-11T15:50:52Z">
              <w:r>
                <w:rPr>
                  <w:rFonts w:hint="eastAsia"/>
                  <w:vertAlign w:val="baseline"/>
                  <w:lang w:val="en-US" w:eastAsia="zh-CN"/>
                </w:rPr>
                <w:t>组别</w:t>
              </w:r>
            </w:ins>
            <w:ins w:id="577" w:author="dell" w:date="2017-10-11T15:50:53Z">
              <w:r>
                <w:rPr>
                  <w:rFonts w:hint="eastAsia"/>
                  <w:vertAlign w:val="baseline"/>
                  <w:lang w:val="en-US" w:eastAsia="zh-CN"/>
                </w:rPr>
                <w:t>(</w:t>
              </w:r>
            </w:ins>
            <w:ins w:id="578" w:author="dell" w:date="2017-10-11T15:52:23Z">
              <w:r>
                <w:rPr>
                  <w:rFonts w:hint="eastAsia"/>
                  <w:vertAlign w:val="baseline"/>
                  <w:lang w:val="en-US" w:eastAsia="zh-CN"/>
                </w:rPr>
                <w:t>处理类型为</w:t>
              </w:r>
            </w:ins>
            <w:ins w:id="579" w:author="dell" w:date="2017-10-11T15:52:30Z">
              <w:r>
                <w:rPr>
                  <w:rFonts w:hint="eastAsia"/>
                  <w:vertAlign w:val="baseline"/>
                  <w:lang w:val="en-US" w:eastAsia="zh-CN"/>
                </w:rPr>
                <w:t>矿井安全大检查</w:t>
              </w:r>
            </w:ins>
            <w:ins w:id="580" w:author="dell" w:date="2017-10-11T15:52:23Z">
              <w:r>
                <w:rPr>
                  <w:rFonts w:hint="eastAsia"/>
                  <w:vertAlign w:val="baseline"/>
                  <w:lang w:val="en-US" w:eastAsia="zh-CN"/>
                </w:rPr>
                <w:t>时</w:t>
              </w:r>
            </w:ins>
            <w:ins w:id="581" w:author="dell" w:date="2017-10-11T15:51:13Z">
              <w:r>
                <w:rPr>
                  <w:rFonts w:hint="eastAsia"/>
                  <w:vertAlign w:val="baseline"/>
                  <w:lang w:val="en-US" w:eastAsia="zh-CN"/>
                </w:rPr>
                <w:t>显示</w:t>
              </w:r>
            </w:ins>
            <w:ins w:id="582" w:author="dell" w:date="2017-10-11T15:50:53Z">
              <w:r>
                <w:rPr>
                  <w:rFonts w:hint="eastAsia"/>
                  <w:vertAlign w:val="baseline"/>
                  <w:lang w:val="en-US" w:eastAsia="zh-CN"/>
                </w:rPr>
                <w:t>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83" w:author="dell" w:date="2017-10-11T15:43:5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84" w:author="dell" w:date="2017-10-11T15:43:51Z"/>
                <w:rFonts w:hint="eastAsia"/>
                <w:vertAlign w:val="baseline"/>
                <w:lang w:val="en-US" w:eastAsia="zh-CN"/>
              </w:rPr>
            </w:pPr>
            <w:ins w:id="585" w:author="dell" w:date="2017-10-11T15:44:07Z">
              <w:r>
                <w:rPr>
                  <w:rFonts w:hint="eastAsia"/>
                </w:rPr>
                <w:t>itemUser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86" w:author="dell" w:date="2017-10-11T15:43:51Z"/>
                <w:rFonts w:hint="eastAsia"/>
                <w:vertAlign w:val="baseline"/>
                <w:lang w:val="en-US" w:eastAsia="zh-CN"/>
              </w:rPr>
            </w:pPr>
            <w:ins w:id="587" w:author="dell" w:date="2017-10-11T15:43:5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88" w:author="dell" w:date="2017-10-11T15:43:51Z"/>
                <w:rFonts w:hint="eastAsia"/>
                <w:vertAlign w:val="baseline"/>
                <w:lang w:val="en-US" w:eastAsia="zh-CN"/>
              </w:rPr>
            </w:pPr>
            <w:ins w:id="589" w:author="dell" w:date="2017-10-11T15:51:25Z">
              <w:r>
                <w:rPr>
                  <w:rFonts w:hint="eastAsia"/>
                  <w:vertAlign w:val="baseline"/>
                  <w:lang w:val="en-US" w:eastAsia="zh-CN"/>
                </w:rPr>
                <w:t>组</w:t>
              </w:r>
            </w:ins>
            <w:ins w:id="590" w:author="dell" w:date="2017-10-11T15:51:29Z">
              <w:r>
                <w:rPr>
                  <w:rFonts w:hint="eastAsia"/>
                  <w:vertAlign w:val="baseline"/>
                  <w:lang w:val="en-US" w:eastAsia="zh-CN"/>
                </w:rPr>
                <w:t>员</w:t>
              </w:r>
            </w:ins>
            <w:ins w:id="591" w:author="dell" w:date="2017-10-11T15:52:52Z">
              <w:r>
                <w:rPr>
                  <w:rFonts w:hint="eastAsia"/>
                  <w:vertAlign w:val="baseline"/>
                  <w:lang w:val="en-US" w:eastAsia="zh-CN"/>
                </w:rPr>
                <w:t>(处理类型为矿井安全大检查时显示)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92" w:author="dell" w:date="2017-10-11T15:43:51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93" w:author="dell" w:date="2017-10-11T15:43:51Z"/>
                <w:rFonts w:hint="eastAsia"/>
                <w:vertAlign w:val="baseline"/>
                <w:lang w:val="en-US" w:eastAsia="zh-CN"/>
              </w:rPr>
            </w:pPr>
            <w:ins w:id="594" w:author="dell" w:date="2017-10-11T15:44:11Z">
              <w:r>
                <w:rPr>
                  <w:rFonts w:hint="eastAsia"/>
                </w:rPr>
                <w:t>sjjcCheckMan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95" w:author="dell" w:date="2017-10-11T15:43:51Z"/>
                <w:rFonts w:hint="eastAsia"/>
                <w:vertAlign w:val="baseline"/>
                <w:lang w:val="en-US" w:eastAsia="zh-CN"/>
              </w:rPr>
            </w:pPr>
            <w:ins w:id="596" w:author="dell" w:date="2017-10-11T15:43:5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597" w:author="dell" w:date="2017-10-11T15:43:51Z"/>
                <w:rFonts w:hint="eastAsia"/>
                <w:vertAlign w:val="baseline"/>
                <w:lang w:val="en-US" w:eastAsia="zh-CN"/>
              </w:rPr>
            </w:pPr>
            <w:ins w:id="598" w:author="dell" w:date="2017-10-11T15:51:40Z">
              <w:r>
                <w:rPr>
                  <w:rFonts w:hint="eastAsia"/>
                  <w:vertAlign w:val="baseline"/>
                  <w:lang w:val="en-US" w:eastAsia="zh-CN"/>
                </w:rPr>
                <w:t>上级</w:t>
              </w:r>
            </w:ins>
            <w:ins w:id="599" w:author="dell" w:date="2017-10-11T15:51:41Z">
              <w:r>
                <w:rPr>
                  <w:rFonts w:hint="eastAsia"/>
                  <w:vertAlign w:val="baseline"/>
                  <w:lang w:val="en-US" w:eastAsia="zh-CN"/>
                </w:rPr>
                <w:t>检查</w:t>
              </w:r>
            </w:ins>
            <w:ins w:id="600" w:author="dell" w:date="2017-10-11T15:53:15Z">
              <w:r>
                <w:rPr>
                  <w:rFonts w:hint="eastAsia"/>
                  <w:vertAlign w:val="baseline"/>
                  <w:lang w:val="en-US" w:eastAsia="zh-CN"/>
                </w:rPr>
                <w:t>人</w:t>
              </w:r>
            </w:ins>
            <w:ins w:id="601" w:author="dell" w:date="2017-10-11T15:51:43Z">
              <w:r>
                <w:rPr>
                  <w:rFonts w:hint="eastAsia"/>
                  <w:vertAlign w:val="baseline"/>
                  <w:lang w:val="en-US" w:eastAsia="zh-CN"/>
                </w:rPr>
                <w:t>(</w:t>
              </w:r>
            </w:ins>
            <w:ins w:id="602" w:author="dell" w:date="2017-10-11T15:52:05Z">
              <w:r>
                <w:rPr>
                  <w:rFonts w:hint="eastAsia"/>
                  <w:vertAlign w:val="baseline"/>
                  <w:lang w:val="en-US" w:eastAsia="zh-CN"/>
                </w:rPr>
                <w:t>处理</w:t>
              </w:r>
            </w:ins>
            <w:ins w:id="603" w:author="dell" w:date="2017-10-11T15:52:07Z">
              <w:r>
                <w:rPr>
                  <w:rFonts w:hint="eastAsia"/>
                  <w:vertAlign w:val="baseline"/>
                  <w:lang w:val="en-US" w:eastAsia="zh-CN"/>
                </w:rPr>
                <w:t>类型</w:t>
              </w:r>
            </w:ins>
            <w:ins w:id="604" w:author="dell" w:date="2017-10-11T15:52:08Z">
              <w:r>
                <w:rPr>
                  <w:rFonts w:hint="eastAsia"/>
                  <w:vertAlign w:val="baseline"/>
                  <w:lang w:val="en-US" w:eastAsia="zh-CN"/>
                </w:rPr>
                <w:t>为</w:t>
              </w:r>
            </w:ins>
            <w:ins w:id="605" w:author="dell" w:date="2017-10-11T15:52:10Z">
              <w:r>
                <w:rPr>
                  <w:rFonts w:hint="eastAsia"/>
                  <w:vertAlign w:val="baseline"/>
                  <w:lang w:val="en-US" w:eastAsia="zh-CN"/>
                </w:rPr>
                <w:t>上级检查</w:t>
              </w:r>
            </w:ins>
            <w:ins w:id="606" w:author="dell" w:date="2017-10-11T15:52:13Z">
              <w:r>
                <w:rPr>
                  <w:rFonts w:hint="eastAsia"/>
                  <w:vertAlign w:val="baseline"/>
                  <w:lang w:val="en-US" w:eastAsia="zh-CN"/>
                </w:rPr>
                <w:t>时</w:t>
              </w:r>
            </w:ins>
            <w:ins w:id="607" w:author="dell" w:date="2017-10-11T15:52:15Z">
              <w:r>
                <w:rPr>
                  <w:rFonts w:hint="eastAsia"/>
                  <w:vertAlign w:val="baseline"/>
                  <w:lang w:val="en-US" w:eastAsia="zh-CN"/>
                </w:rPr>
                <w:t>显示</w:t>
              </w:r>
            </w:ins>
            <w:ins w:id="608" w:author="dell" w:date="2017-10-11T15:51:43Z">
              <w:r>
                <w:rPr>
                  <w:rFonts w:hint="eastAsia"/>
                  <w:vertAlign w:val="baseline"/>
                  <w:lang w:val="en-US" w:eastAsia="zh-CN"/>
                </w:rPr>
                <w:t>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09" w:author="dell" w:date="2017-10-11T15:43:50Z"/>
        </w:trPr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610" w:author="dell" w:date="2017-10-11T15:43:50Z"/>
                <w:rFonts w:hint="eastAsia"/>
                <w:vertAlign w:val="baseline"/>
                <w:lang w:val="en-US" w:eastAsia="zh-CN"/>
              </w:rPr>
            </w:pPr>
            <w:ins w:id="611" w:author="dell" w:date="2017-10-11T15:44:14Z">
              <w:r>
                <w:rPr>
                  <w:rFonts w:hint="eastAsia"/>
                </w:rPr>
                <w:t>sjjcDept</w:t>
              </w:r>
            </w:ins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612" w:author="dell" w:date="2017-10-11T15:43:50Z"/>
                <w:rFonts w:hint="eastAsia"/>
                <w:vertAlign w:val="baseline"/>
                <w:lang w:val="en-US" w:eastAsia="zh-CN"/>
              </w:rPr>
            </w:pPr>
            <w:ins w:id="613" w:author="dell" w:date="2017-10-11T15:43:50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614" w:author="dell" w:date="2017-10-11T15:43:50Z"/>
                <w:rFonts w:hint="eastAsia"/>
                <w:vertAlign w:val="baseline"/>
                <w:lang w:val="en-US" w:eastAsia="zh-CN"/>
              </w:rPr>
            </w:pPr>
            <w:ins w:id="615" w:author="dell" w:date="2017-10-11T15:53:04Z">
              <w:r>
                <w:rPr>
                  <w:rFonts w:hint="eastAsia"/>
                  <w:vertAlign w:val="baseline"/>
                  <w:lang w:val="en-US" w:eastAsia="zh-CN"/>
                </w:rPr>
                <w:t>上级</w:t>
              </w:r>
            </w:ins>
            <w:ins w:id="616" w:author="dell" w:date="2017-10-11T15:53:21Z">
              <w:r>
                <w:rPr>
                  <w:rFonts w:hint="eastAsia"/>
                  <w:vertAlign w:val="baseline"/>
                  <w:lang w:val="en-US" w:eastAsia="zh-CN"/>
                </w:rPr>
                <w:t>检查</w:t>
              </w:r>
            </w:ins>
            <w:ins w:id="617" w:author="dell" w:date="2017-10-11T15:53:10Z">
              <w:r>
                <w:rPr>
                  <w:rFonts w:hint="eastAsia"/>
                  <w:vertAlign w:val="baseline"/>
                  <w:lang w:val="en-US" w:eastAsia="zh-CN"/>
                </w:rPr>
                <w:t>部门</w:t>
              </w:r>
            </w:ins>
            <w:ins w:id="618" w:author="dell" w:date="2017-10-11T15:53:04Z">
              <w:r>
                <w:rPr>
                  <w:rFonts w:hint="eastAsia"/>
                  <w:vertAlign w:val="baseline"/>
                  <w:lang w:val="en-US" w:eastAsia="zh-CN"/>
                </w:rPr>
                <w:t>(处理类型为上级检查时显示)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619" w:author="dell" w:date="2017-10-11T15:44:17Z">
              <w:r>
                <w:rPr>
                  <w:rFonts w:hint="eastAsia"/>
                </w:rPr>
                <w:t>rollBackRemark</w:t>
              </w:r>
            </w:ins>
            <w:del w:id="620" w:author="dell" w:date="2017-10-11T15:42:26Z">
              <w:r>
                <w:rPr>
                  <w:rFonts w:hint="eastAsia"/>
                  <w:vertAlign w:val="baseline"/>
                  <w:lang w:val="en-US" w:eastAsia="zh-CN"/>
                </w:rPr>
                <w:delText>pcOrMobile</w:delText>
              </w:r>
            </w:del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ins w:id="621" w:author="dell" w:date="2017-10-11T15:53:32Z">
              <w:r>
                <w:rPr>
                  <w:rFonts w:hint="eastAsia"/>
                </w:rPr>
                <w:t>整改退回备注</w:t>
              </w:r>
            </w:ins>
            <w:del w:id="622" w:author="dell" w:date="2017-10-11T15:53:32Z">
              <w:r>
                <w:rPr>
                  <w:rFonts w:hint="eastAsia"/>
                  <w:vertAlign w:val="baseline"/>
                  <w:lang w:val="en-US" w:eastAsia="zh-CN"/>
                </w:rPr>
                <w:delText>手机端/PC端</w:delText>
              </w:r>
            </w:del>
            <w:ins w:id="623" w:author="dell" w:date="2017-10-11T15:53:56Z">
              <w:r>
                <w:rPr>
                  <w:rFonts w:hint="eastAsia"/>
                  <w:vertAlign w:val="baseline"/>
                  <w:lang w:val="en-US" w:eastAsia="zh-CN"/>
                </w:rPr>
                <w:t>(</w:t>
              </w:r>
            </w:ins>
            <w:ins w:id="624" w:author="dell" w:date="2017-10-11T15:54:07Z">
              <w:r>
                <w:rPr>
                  <w:rFonts w:hint="eastAsia"/>
                  <w:vertAlign w:val="baseline"/>
                  <w:lang w:val="en-US" w:eastAsia="zh-CN"/>
                </w:rPr>
                <w:t>当前</w:t>
              </w:r>
            </w:ins>
            <w:ins w:id="625" w:author="dell" w:date="2017-10-11T15:54:09Z">
              <w:r>
                <w:rPr>
                  <w:rFonts w:hint="eastAsia"/>
                  <w:vertAlign w:val="baseline"/>
                  <w:lang w:val="en-US" w:eastAsia="zh-CN"/>
                </w:rPr>
                <w:t>状态</w:t>
              </w:r>
            </w:ins>
            <w:ins w:id="626" w:author="dell" w:date="2017-10-11T15:54:10Z">
              <w:r>
                <w:rPr>
                  <w:rFonts w:hint="eastAsia"/>
                  <w:vertAlign w:val="baseline"/>
                  <w:lang w:val="en-US" w:eastAsia="zh-CN"/>
                </w:rPr>
                <w:t>为</w:t>
              </w:r>
            </w:ins>
            <w:ins w:id="627" w:author="dell" w:date="2017-10-11T15:54:21Z">
              <w:r>
                <w:rPr>
                  <w:rFonts w:hint="eastAsia"/>
                  <w:vertAlign w:val="baseline"/>
                  <w:lang w:val="en-US" w:eastAsia="zh-CN"/>
                </w:rPr>
                <w:t>4</w:t>
              </w:r>
            </w:ins>
            <w:ins w:id="628" w:author="dell" w:date="2017-10-11T15:54:23Z">
              <w:r>
                <w:rPr>
                  <w:rFonts w:hint="eastAsia"/>
                  <w:vertAlign w:val="baseline"/>
                  <w:lang w:val="en-US" w:eastAsia="zh-CN"/>
                </w:rPr>
                <w:t>时</w:t>
              </w:r>
            </w:ins>
            <w:ins w:id="629" w:author="dell" w:date="2017-10-11T15:54:24Z">
              <w:r>
                <w:rPr>
                  <w:rFonts w:hint="eastAsia"/>
                  <w:vertAlign w:val="baseline"/>
                  <w:lang w:val="en-US" w:eastAsia="zh-CN"/>
                </w:rPr>
                <w:t>显示</w:t>
              </w:r>
            </w:ins>
            <w:ins w:id="630" w:author="dell" w:date="2017-10-11T15:53:56Z">
              <w:r>
                <w:rPr>
                  <w:rFonts w:hint="eastAsia"/>
                  <w:vertAlign w:val="baseline"/>
                  <w:lang w:val="en-US" w:eastAsia="zh-CN"/>
                </w:rPr>
                <w:t>)</w:t>
              </w:r>
            </w:ins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隐患详情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查看隐患详情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http://192.168.0.109:8099/sdzk/mobile/mobileHiddenDangerController/detail.do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日常隐患ID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详情信息</w:t>
            </w:r>
          </w:p>
        </w:tc>
      </w:tr>
    </w:tbl>
    <w:p/>
    <w:p>
      <w:r>
        <w:rPr>
          <w:rFonts w:hint="eastAsia"/>
          <w:vertAlign w:val="baseline"/>
          <w:lang w:val="en-US" w:eastAsia="zh-CN"/>
        </w:rPr>
        <w:t>返回data格式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"modifyMan": "测试5",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"examDate": "2017-09-26",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"problemDesc": "隐患描述隐患描述隐患描述隐患描述",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"fillCardMan": "测试4",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"modifyDate": "2017-09-26",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"modifyShift": "早班",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"hiddenNature": "一般隐患A级",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"hiddenType": "通风",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"limitDate": "2017-09-27",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"address": "2222",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"hazardName": "",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"dutyMan": "133",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"rectMeasures": "112",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"dutyUnit": "兴隆庄煤矿",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"hiddenCategory": "隐患排查治理",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"dealType": "1",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"examType": "质量标准化检查",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"handelStatus": "3",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"shift": "早班"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"reviewMan": 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张三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"reviewDate": "2017-09-27"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"reviewShift": "早班"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"reviewReport": 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复查通过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</w:t>
      </w:r>
    </w:p>
    <w:p/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modifyMan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examDate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problemDesc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fillCardMan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modifyShift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hiddenNature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hiddenType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limitDate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hazardName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dutyMan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rectMeasures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整改措施/整改退回备注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dutyUnit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hiddenCategory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dealType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处理方式(1=限期整改;2=现场整改)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examType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handelStatus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当前状态(字典组编号handelStatus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  <w:lang w:val="en-US" w:eastAsia="zh-CN"/>
              </w:rPr>
              <w:t>详情参考同步接口字典类表)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reviewMan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reviewDate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reviewShift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reviewReport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复查情况说明</w:t>
            </w:r>
          </w:p>
        </w:tc>
      </w:tr>
    </w:tbl>
    <w:p>
      <w:pPr>
        <w:rPr>
          <w:lang w:val="en-US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6.整改接口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整改通过/驳回接口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http://192.168.0.109:8099/sdzk/mobile/mobileHiddenDangerController/rectify.do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日常隐患ID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checkStatus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0或1(0=驳回;1=整改完成)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整改通过必填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modifyMan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整改通过必填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modifyShift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整改通过必填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rectMeasures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整改措施/整改驳回备注</w:t>
            </w:r>
          </w:p>
        </w:tc>
      </w:tr>
    </w:tbl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eastAsia"/>
          <w:lang w:val="en-US" w:eastAsia="zh-CN"/>
        </w:rPr>
        <w:t>复查接口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复查通过/退回接口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http://192.168.0.109:8099/sdzk/mobile/mobileHiddenDangerController/review.do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日常隐患ID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checkStatus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0或1(0</w:t>
            </w:r>
            <w:r>
              <w:rPr>
                <w:rFonts w:hint="default"/>
                <w:vertAlign w:val="baseline"/>
                <w:lang w:val="en-US" w:eastAsia="zh-CN"/>
              </w:rPr>
              <w:t>=</w:t>
            </w:r>
            <w:r>
              <w:rPr>
                <w:rFonts w:hint="eastAsia"/>
                <w:vertAlign w:val="baseline"/>
                <w:lang w:val="en-US" w:eastAsia="zh-CN"/>
              </w:rPr>
              <w:t>复查退回;1=复查通过)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31" w:author="dell" w:date="2017-10-18T14:14:01Z"/>
        </w:trPr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632" w:author="dell" w:date="2017-10-18T14:14:01Z"/>
                <w:rFonts w:hint="eastAsia"/>
                <w:vertAlign w:val="baseline"/>
                <w:lang w:val="en-US" w:eastAsia="zh-CN"/>
              </w:rPr>
            </w:pPr>
            <w:ins w:id="633" w:author="dell" w:date="2017-10-18T14:14:35Z">
              <w:r>
                <w:rPr>
                  <w:rFonts w:hint="eastAsia"/>
                </w:rPr>
                <w:t>limitDate</w:t>
              </w:r>
            </w:ins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634" w:author="dell" w:date="2017-10-18T14:14:01Z"/>
                <w:rFonts w:hint="eastAsia"/>
                <w:vertAlign w:val="baseline"/>
                <w:lang w:val="en-US" w:eastAsia="zh-CN"/>
              </w:rPr>
            </w:pPr>
            <w:ins w:id="635" w:author="dell" w:date="2017-10-18T14:14:01Z">
              <w:r>
                <w:rPr>
                  <w:rFonts w:hint="eastAsia"/>
                  <w:vertAlign w:val="baseline"/>
                  <w:lang w:val="en-US" w:eastAsia="zh-CN"/>
                </w:rPr>
                <w:t>String</w:t>
              </w:r>
            </w:ins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636" w:author="dell" w:date="2017-10-18T14:14:01Z"/>
                <w:rFonts w:hint="eastAsia"/>
                <w:vertAlign w:val="baseline"/>
                <w:lang w:val="en-US" w:eastAsia="zh-CN"/>
              </w:rPr>
            </w:pPr>
            <w:ins w:id="637" w:author="dell" w:date="2017-10-18T14:14:01Z">
              <w:r>
                <w:rPr>
                  <w:rFonts w:hint="eastAsia"/>
                  <w:vertAlign w:val="baseline"/>
                  <w:lang w:val="en-US" w:eastAsia="zh-CN"/>
                </w:rPr>
                <w:t>是</w:t>
              </w:r>
            </w:ins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ins w:id="638" w:author="dell" w:date="2017-10-18T14:14:01Z"/>
                <w:rFonts w:hint="eastAsia"/>
                <w:vertAlign w:val="baseline"/>
                <w:lang w:val="en-US" w:eastAsia="zh-CN"/>
              </w:rPr>
            </w:pPr>
            <w:ins w:id="639" w:author="dell" w:date="2017-10-18T14:14:43Z">
              <w:r>
                <w:rPr>
                  <w:rFonts w:hint="eastAsia"/>
                  <w:vertAlign w:val="baseline"/>
                  <w:lang w:val="en-US" w:eastAsia="zh-CN"/>
                </w:rPr>
                <w:t>限期</w:t>
              </w:r>
            </w:ins>
            <w:ins w:id="640" w:author="dell" w:date="2017-10-18T14:14:01Z">
              <w:bookmarkStart w:id="0" w:name="_GoBack"/>
              <w:bookmarkEnd w:id="0"/>
              <w:r>
                <w:rPr>
                  <w:rFonts w:hint="eastAsia"/>
                  <w:vertAlign w:val="baseline"/>
                  <w:lang w:val="en-US" w:eastAsia="zh-CN"/>
                </w:rPr>
                <w:t>日期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reviewMan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reviewShift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reviewReport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复查备注</w:t>
            </w:r>
          </w:p>
        </w:tc>
      </w:tr>
    </w:tbl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同步接口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同步数据字典, 人员, 地点, 部门, 隐患状态信息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http://192.168.0.109:8099/sdzk/mobile/mobileSysDataController/syncData.do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</w:tbl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</w:tr>
    </w:tbl>
    <w:p/>
    <w:p>
      <w:r>
        <w:rPr>
          <w:rFonts w:hint="eastAsia"/>
          <w:vertAlign w:val="baseline"/>
          <w:lang w:val="en-US" w:eastAsia="zh-CN"/>
        </w:rPr>
        <w:t>返回data格式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"locationList": [{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"id": "402880f45e78f2b8015e78fc83010001",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"address": "2222"地点名称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"dicList": [{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"typecode": "1",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"typename": "冲击地压",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"typegroupcode": "hiddenType"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"departList": [{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"id": "0b443262592f7dc4015933ba6ac11ebf",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"departname": "副总"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"userList": [{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"id": "402880e65e749769015e7498ae820001",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"realname": "guoteng"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</w:t>
      </w:r>
    </w:p>
    <w:p/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locationList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JSONArray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dicList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JSONArray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数据字典列表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departList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JSONArray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userList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JSONArray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用户列表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地点列表</w:t>
      </w:r>
      <w:r>
        <w:rPr>
          <w:rFonts w:hint="default"/>
          <w:vertAlign w:val="baseline"/>
          <w:lang w:val="en-US" w:eastAsia="zh-CN"/>
        </w:rPr>
        <w:t>locationList</w:t>
      </w:r>
      <w:r>
        <w:rPr>
          <w:rFonts w:hint="eastAsia"/>
          <w:vertAlign w:val="baseline"/>
          <w:lang w:val="en-US" w:eastAsia="zh-CN"/>
        </w:rPr>
        <w:t>格式</w:t>
      </w:r>
    </w:p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地点名称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数据字典列表dicList格式</w:t>
      </w:r>
    </w:p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字典编码(存储用)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typename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字典名称(显示用)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typegroupcode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字典分类 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examType = 检查类型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workShift = 班次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hiddenCate = 隐患类别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hiddenLevel = 隐患等级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hiddenType = 隐患类型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handelStatus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/>
                <w:vertAlign w:val="baseline"/>
                <w:lang w:val="en-US" w:eastAsia="zh-CN"/>
              </w:rPr>
              <w:t>隐患状态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violaterule_wzfl = 违章分类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vio_level = 三违级别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violaterule_wzdx = 违章定性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部门列表departList格式</w:t>
      </w:r>
    </w:p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departname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用户列表userList格式</w:t>
      </w:r>
    </w:p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JSONArray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JSONArray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三违上报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上报三违信息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http://192.168.0.109:8099/sdzk/mobile/mobileThreeViolationsController/add.do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三违信息报文体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"id": "id",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"vioDate": 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2017-10-09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"shift": 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 xml:space="preserve">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"addressId": "402880f45e78f2b8015e78fc83010001",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"vioUnit": "402880f65cb4f1ae015cb4f62cb60003",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"vioPeople": 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张三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"vioCategory": 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"vioLevel": "1",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"vioQualitative": "2",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"findUnit": "402880f65cb4f1ae015cb4f62cb60003",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"stopPeople": "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李四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"vioFactDesc": "三违事实描述",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"remark": "备注"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vioDate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违章时间(格式yyyy-MM-dd)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班次(对应字典值 workShift)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vioUnit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vioPeople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vioCategory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违章分类(对应字典值 violaterule_wzfl)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vioLevel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三违级别(对应字典值 vio_level)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vioQualitative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违章定性(对应字典值 violaterule_wzdx)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findUnit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查处单位id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stopPeople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vioFactDesc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三违事实描述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</w:tr>
    </w:tbl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三违列表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查看三违列表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mobile/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mobileThreeViolationsController/list.do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查询条数</w:t>
            </w:r>
          </w:p>
        </w:tc>
      </w:tr>
    </w:tbl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</w:tr>
    </w:tbl>
    <w:p/>
    <w:p>
      <w:r>
        <w:rPr>
          <w:rFonts w:hint="eastAsia"/>
          <w:vertAlign w:val="baseline"/>
          <w:lang w:val="en-US" w:eastAsia="zh-CN"/>
        </w:rPr>
        <w:t>返回data格式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"id": "2c9082625ebcc410015ebd9497030094",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"vioDate": "2017-09-26",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"address": "2306N联巷",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"vioUnit": "自主经营区",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"vioCategory": "违规作业",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"vioLevel": "轻微C级",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"findUnit": "安监处",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 xml:space="preserve">     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"pcOrMobile":"移动端"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}]</w:t>
      </w:r>
    </w:p>
    <w:p/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vioDate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vioUnit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vioCategory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vioLevel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findUnit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查处单位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pcOrMobile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手机端/PC端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三违详情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查看三违详情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http://192.168.0.109:8099/sdzk/mobile/mobileThreeViolationsController/detail.do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三违记录ID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详情信息</w:t>
            </w:r>
          </w:p>
        </w:tc>
      </w:tr>
    </w:tbl>
    <w:p/>
    <w:p>
      <w:r>
        <w:rPr>
          <w:rFonts w:hint="eastAsia"/>
          <w:vertAlign w:val="baseline"/>
          <w:lang w:val="en-US" w:eastAsia="zh-CN"/>
        </w:rPr>
        <w:t>返回data格式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eastAsia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 xml:space="preserve">   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"vioDate": "2017-09-26",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"shift": "早班",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"address": "2306N联巷",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"vioUnit": "自主经营区",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"vioPeople": "高祥斌",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"vioCategory": "违规作业",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"vioLevel": "轻微C级",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"vioQualitative": "一般三违",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"findUnit": "安监处",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"stopPeople": "秦财华",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"vioFactDesc": "掘进机切割迎头第1道净化水幕未开水。",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ab/>
      </w: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"remark": ""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}</w:t>
      </w:r>
    </w:p>
    <w:p/>
    <w:tbl>
      <w:tblPr>
        <w:tblStyle w:val="6"/>
        <w:tblW w:w="7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Key值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vioDate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vioUnit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vioPeople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vioCategory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vioLevel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vioQualitative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findUnit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查处单位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stopPeople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vioFactDesc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三违事实描述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返回状态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数据已同步, 无需再次同步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token校验失败，非法请求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nkGothic Md BT">
    <w:altName w:val="Yu Gothic UI Semibold"/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ell MT">
    <w:altName w:val="PMingLiU-ExtB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mercialPi BT">
    <w:altName w:val="Segoe Print"/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CommercialScript BT">
    <w:altName w:val="Mongolian Baiti"/>
    <w:panose1 w:val="03030803040807090C04"/>
    <w:charset w:val="00"/>
    <w:family w:val="auto"/>
    <w:pitch w:val="default"/>
    <w:sig w:usb0="00000000" w:usb1="00000000" w:usb2="00000000" w:usb3="00000000" w:csb0="00000000" w:csb1="00000000"/>
  </w:font>
  <w:font w:name="Complex">
    <w:altName w:val="Segoe Print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pperplate Gothic Bold">
    <w:altName w:val="Segoe Print"/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opperplate Gothic Light">
    <w:altName w:val="Segoe Print"/>
    <w:panose1 w:val="020E0507020206020404"/>
    <w:charset w:val="00"/>
    <w:family w:val="auto"/>
    <w:pitch w:val="default"/>
    <w:sig w:usb0="00000000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30ED8"/>
    <w:rsid w:val="00046A8F"/>
    <w:rsid w:val="00805197"/>
    <w:rsid w:val="01357F6E"/>
    <w:rsid w:val="018951E6"/>
    <w:rsid w:val="01A15918"/>
    <w:rsid w:val="01BB3263"/>
    <w:rsid w:val="01E15D35"/>
    <w:rsid w:val="020B36EE"/>
    <w:rsid w:val="026C4915"/>
    <w:rsid w:val="02EF7ADE"/>
    <w:rsid w:val="03851CE7"/>
    <w:rsid w:val="03890F76"/>
    <w:rsid w:val="03AA2258"/>
    <w:rsid w:val="03EA79A0"/>
    <w:rsid w:val="04280100"/>
    <w:rsid w:val="04452F6A"/>
    <w:rsid w:val="04642EC3"/>
    <w:rsid w:val="046931EA"/>
    <w:rsid w:val="049616B2"/>
    <w:rsid w:val="04B27934"/>
    <w:rsid w:val="04C111B4"/>
    <w:rsid w:val="04F84D1C"/>
    <w:rsid w:val="053D527F"/>
    <w:rsid w:val="055A6BAB"/>
    <w:rsid w:val="05F77C70"/>
    <w:rsid w:val="061E132F"/>
    <w:rsid w:val="06B76E92"/>
    <w:rsid w:val="07085860"/>
    <w:rsid w:val="074756CB"/>
    <w:rsid w:val="07512492"/>
    <w:rsid w:val="07544536"/>
    <w:rsid w:val="075F58BC"/>
    <w:rsid w:val="077C0A3A"/>
    <w:rsid w:val="07D377CC"/>
    <w:rsid w:val="07EE2A5C"/>
    <w:rsid w:val="08070EB9"/>
    <w:rsid w:val="083F589C"/>
    <w:rsid w:val="085C59D3"/>
    <w:rsid w:val="08ED4D75"/>
    <w:rsid w:val="091F187F"/>
    <w:rsid w:val="092775E2"/>
    <w:rsid w:val="09343E61"/>
    <w:rsid w:val="093C70D6"/>
    <w:rsid w:val="096546EC"/>
    <w:rsid w:val="09A250C6"/>
    <w:rsid w:val="0A274EEE"/>
    <w:rsid w:val="0A4B141F"/>
    <w:rsid w:val="0A9757B6"/>
    <w:rsid w:val="0AA80ADA"/>
    <w:rsid w:val="0AAD106E"/>
    <w:rsid w:val="0AD76390"/>
    <w:rsid w:val="0AFF2B20"/>
    <w:rsid w:val="0B710328"/>
    <w:rsid w:val="0BCF5A2F"/>
    <w:rsid w:val="0C142239"/>
    <w:rsid w:val="0C481C49"/>
    <w:rsid w:val="0C6B3BBD"/>
    <w:rsid w:val="0C7833C7"/>
    <w:rsid w:val="0D0602DC"/>
    <w:rsid w:val="0D1A78B2"/>
    <w:rsid w:val="0DA85967"/>
    <w:rsid w:val="0E022EF8"/>
    <w:rsid w:val="0E81384C"/>
    <w:rsid w:val="0F020D8F"/>
    <w:rsid w:val="0F43368F"/>
    <w:rsid w:val="0F4469EB"/>
    <w:rsid w:val="0F755518"/>
    <w:rsid w:val="0F974B99"/>
    <w:rsid w:val="101B6B80"/>
    <w:rsid w:val="103D065D"/>
    <w:rsid w:val="10DB670B"/>
    <w:rsid w:val="12062481"/>
    <w:rsid w:val="12921FE7"/>
    <w:rsid w:val="13C54BCD"/>
    <w:rsid w:val="13CD5451"/>
    <w:rsid w:val="140247A1"/>
    <w:rsid w:val="150C4DF2"/>
    <w:rsid w:val="151D1280"/>
    <w:rsid w:val="15EB75E8"/>
    <w:rsid w:val="15FD3491"/>
    <w:rsid w:val="163304FF"/>
    <w:rsid w:val="16594EB3"/>
    <w:rsid w:val="168724F5"/>
    <w:rsid w:val="16FA3A93"/>
    <w:rsid w:val="173907C4"/>
    <w:rsid w:val="173D0D01"/>
    <w:rsid w:val="184262DE"/>
    <w:rsid w:val="18681A7A"/>
    <w:rsid w:val="18A86BDB"/>
    <w:rsid w:val="1A2A5BD9"/>
    <w:rsid w:val="1B4A1427"/>
    <w:rsid w:val="1BF27F2B"/>
    <w:rsid w:val="1C2A348C"/>
    <w:rsid w:val="1C352C7D"/>
    <w:rsid w:val="1D19743F"/>
    <w:rsid w:val="1D40465D"/>
    <w:rsid w:val="1D704BB5"/>
    <w:rsid w:val="1D755FA3"/>
    <w:rsid w:val="1DF47004"/>
    <w:rsid w:val="1E514E86"/>
    <w:rsid w:val="1E64294C"/>
    <w:rsid w:val="1EA96B31"/>
    <w:rsid w:val="1EFC29E4"/>
    <w:rsid w:val="1F4B399A"/>
    <w:rsid w:val="1F5E67E4"/>
    <w:rsid w:val="1F745D2C"/>
    <w:rsid w:val="1F9B6BC6"/>
    <w:rsid w:val="1FAE2A21"/>
    <w:rsid w:val="1FC0447B"/>
    <w:rsid w:val="1FD55B6E"/>
    <w:rsid w:val="202745A3"/>
    <w:rsid w:val="206D4D61"/>
    <w:rsid w:val="206F44E4"/>
    <w:rsid w:val="211A3202"/>
    <w:rsid w:val="21A26936"/>
    <w:rsid w:val="22D758C6"/>
    <w:rsid w:val="22EF6B31"/>
    <w:rsid w:val="23670124"/>
    <w:rsid w:val="23815F08"/>
    <w:rsid w:val="23D2312F"/>
    <w:rsid w:val="23F62479"/>
    <w:rsid w:val="248163B1"/>
    <w:rsid w:val="25121DFE"/>
    <w:rsid w:val="25257D2C"/>
    <w:rsid w:val="254F5364"/>
    <w:rsid w:val="25632DA0"/>
    <w:rsid w:val="25EF69EB"/>
    <w:rsid w:val="26A96CAF"/>
    <w:rsid w:val="26F41ADB"/>
    <w:rsid w:val="27742D33"/>
    <w:rsid w:val="27993FC4"/>
    <w:rsid w:val="27AD6411"/>
    <w:rsid w:val="27B14CAA"/>
    <w:rsid w:val="28366744"/>
    <w:rsid w:val="28740459"/>
    <w:rsid w:val="287F5CAF"/>
    <w:rsid w:val="295460D7"/>
    <w:rsid w:val="296042DB"/>
    <w:rsid w:val="2A2D36B3"/>
    <w:rsid w:val="2A7D6A56"/>
    <w:rsid w:val="2AB635AA"/>
    <w:rsid w:val="2ACB3E1F"/>
    <w:rsid w:val="2AD82528"/>
    <w:rsid w:val="2B4E549D"/>
    <w:rsid w:val="2BCC3BFF"/>
    <w:rsid w:val="2C632B53"/>
    <w:rsid w:val="2C7C42E8"/>
    <w:rsid w:val="2D835340"/>
    <w:rsid w:val="2DB06590"/>
    <w:rsid w:val="2DBD5645"/>
    <w:rsid w:val="2E2742A4"/>
    <w:rsid w:val="2E946D1A"/>
    <w:rsid w:val="2ECF5A44"/>
    <w:rsid w:val="2ED75D00"/>
    <w:rsid w:val="2F397A2E"/>
    <w:rsid w:val="2F794A2B"/>
    <w:rsid w:val="30C17D9F"/>
    <w:rsid w:val="31E65E6F"/>
    <w:rsid w:val="31F13298"/>
    <w:rsid w:val="325D14B5"/>
    <w:rsid w:val="32670A59"/>
    <w:rsid w:val="328E6F05"/>
    <w:rsid w:val="33186C41"/>
    <w:rsid w:val="33670ED8"/>
    <w:rsid w:val="33F51CFC"/>
    <w:rsid w:val="34640733"/>
    <w:rsid w:val="346D0D83"/>
    <w:rsid w:val="34713D42"/>
    <w:rsid w:val="35032A74"/>
    <w:rsid w:val="35484441"/>
    <w:rsid w:val="35494909"/>
    <w:rsid w:val="35F40ECE"/>
    <w:rsid w:val="36170E43"/>
    <w:rsid w:val="36176F6B"/>
    <w:rsid w:val="366700C0"/>
    <w:rsid w:val="367A7586"/>
    <w:rsid w:val="37FD0A74"/>
    <w:rsid w:val="383C6532"/>
    <w:rsid w:val="389A26DE"/>
    <w:rsid w:val="38A87BB4"/>
    <w:rsid w:val="38EB5564"/>
    <w:rsid w:val="39C94A15"/>
    <w:rsid w:val="3A040F31"/>
    <w:rsid w:val="3A12227A"/>
    <w:rsid w:val="3A2D6B80"/>
    <w:rsid w:val="3A885257"/>
    <w:rsid w:val="3B1241FC"/>
    <w:rsid w:val="3B4E7C3E"/>
    <w:rsid w:val="3B8910E1"/>
    <w:rsid w:val="3BF8456C"/>
    <w:rsid w:val="3CD93814"/>
    <w:rsid w:val="3CF52D40"/>
    <w:rsid w:val="3D015960"/>
    <w:rsid w:val="3D5044A6"/>
    <w:rsid w:val="3D760BB0"/>
    <w:rsid w:val="3DFE1A2A"/>
    <w:rsid w:val="3EA269A5"/>
    <w:rsid w:val="3ED13CDE"/>
    <w:rsid w:val="3EEE5DD7"/>
    <w:rsid w:val="3F96611E"/>
    <w:rsid w:val="3FCF336B"/>
    <w:rsid w:val="40187C02"/>
    <w:rsid w:val="416108C3"/>
    <w:rsid w:val="417B3DD4"/>
    <w:rsid w:val="42385320"/>
    <w:rsid w:val="42436EC2"/>
    <w:rsid w:val="42453B8B"/>
    <w:rsid w:val="424B1076"/>
    <w:rsid w:val="42B44F0B"/>
    <w:rsid w:val="42FB7089"/>
    <w:rsid w:val="43310BD1"/>
    <w:rsid w:val="43617A0E"/>
    <w:rsid w:val="442228D6"/>
    <w:rsid w:val="44B8154F"/>
    <w:rsid w:val="44BB0934"/>
    <w:rsid w:val="45435EBA"/>
    <w:rsid w:val="45987BD5"/>
    <w:rsid w:val="45B75EFD"/>
    <w:rsid w:val="461B6B7F"/>
    <w:rsid w:val="4640245E"/>
    <w:rsid w:val="464F2419"/>
    <w:rsid w:val="469831E6"/>
    <w:rsid w:val="46D76D66"/>
    <w:rsid w:val="46DF28BF"/>
    <w:rsid w:val="47F97679"/>
    <w:rsid w:val="48243A5A"/>
    <w:rsid w:val="48290CBD"/>
    <w:rsid w:val="486C298F"/>
    <w:rsid w:val="48876187"/>
    <w:rsid w:val="49260C12"/>
    <w:rsid w:val="496C6159"/>
    <w:rsid w:val="49816DE7"/>
    <w:rsid w:val="49B323D5"/>
    <w:rsid w:val="49EA1814"/>
    <w:rsid w:val="4AA76390"/>
    <w:rsid w:val="4B7B426D"/>
    <w:rsid w:val="4BAF2C73"/>
    <w:rsid w:val="4C275E1E"/>
    <w:rsid w:val="4C8A5A6D"/>
    <w:rsid w:val="4DCA42D0"/>
    <w:rsid w:val="4E4A74AD"/>
    <w:rsid w:val="4EBC3612"/>
    <w:rsid w:val="4EE649C2"/>
    <w:rsid w:val="4EF31B63"/>
    <w:rsid w:val="4F511DAB"/>
    <w:rsid w:val="50120C97"/>
    <w:rsid w:val="504B01AE"/>
    <w:rsid w:val="505E0699"/>
    <w:rsid w:val="50D13AE7"/>
    <w:rsid w:val="51520242"/>
    <w:rsid w:val="519E2A70"/>
    <w:rsid w:val="51A04081"/>
    <w:rsid w:val="51EC6F85"/>
    <w:rsid w:val="525653DE"/>
    <w:rsid w:val="52680549"/>
    <w:rsid w:val="52A26388"/>
    <w:rsid w:val="52CD2377"/>
    <w:rsid w:val="530E34FC"/>
    <w:rsid w:val="539840B9"/>
    <w:rsid w:val="54584018"/>
    <w:rsid w:val="547B3FC8"/>
    <w:rsid w:val="54C51FA5"/>
    <w:rsid w:val="55884774"/>
    <w:rsid w:val="55D64993"/>
    <w:rsid w:val="55FA3A18"/>
    <w:rsid w:val="561B5B1A"/>
    <w:rsid w:val="577F64C8"/>
    <w:rsid w:val="57950EF3"/>
    <w:rsid w:val="57BA63AD"/>
    <w:rsid w:val="57C20112"/>
    <w:rsid w:val="57D64AF1"/>
    <w:rsid w:val="57DC2293"/>
    <w:rsid w:val="585A22C4"/>
    <w:rsid w:val="58C62C2D"/>
    <w:rsid w:val="58E30ED8"/>
    <w:rsid w:val="594355DE"/>
    <w:rsid w:val="59CD3EA4"/>
    <w:rsid w:val="5A8F4A9B"/>
    <w:rsid w:val="5B3A4A66"/>
    <w:rsid w:val="5B796F21"/>
    <w:rsid w:val="5CF57DA2"/>
    <w:rsid w:val="5D5A74EB"/>
    <w:rsid w:val="5E1F6ECC"/>
    <w:rsid w:val="5ED0274A"/>
    <w:rsid w:val="5EE07B34"/>
    <w:rsid w:val="5F7B1E3E"/>
    <w:rsid w:val="5FC60CD0"/>
    <w:rsid w:val="62431D0E"/>
    <w:rsid w:val="62673548"/>
    <w:rsid w:val="629C7272"/>
    <w:rsid w:val="62F67C21"/>
    <w:rsid w:val="636E52AE"/>
    <w:rsid w:val="63CD3E11"/>
    <w:rsid w:val="63F41478"/>
    <w:rsid w:val="641B2CC0"/>
    <w:rsid w:val="647E08CB"/>
    <w:rsid w:val="64E448B7"/>
    <w:rsid w:val="64EF6195"/>
    <w:rsid w:val="6504305C"/>
    <w:rsid w:val="65D76FD3"/>
    <w:rsid w:val="66105EA3"/>
    <w:rsid w:val="66840C68"/>
    <w:rsid w:val="66D211D1"/>
    <w:rsid w:val="67062AA2"/>
    <w:rsid w:val="671606E5"/>
    <w:rsid w:val="67B96E41"/>
    <w:rsid w:val="67DA5DCF"/>
    <w:rsid w:val="67EE073C"/>
    <w:rsid w:val="68752C77"/>
    <w:rsid w:val="68C3431C"/>
    <w:rsid w:val="690D501F"/>
    <w:rsid w:val="69C970B5"/>
    <w:rsid w:val="69D813DC"/>
    <w:rsid w:val="69E87DB8"/>
    <w:rsid w:val="6A017230"/>
    <w:rsid w:val="6A2D7B7D"/>
    <w:rsid w:val="6A7431D9"/>
    <w:rsid w:val="6A7471E0"/>
    <w:rsid w:val="6AAB3C79"/>
    <w:rsid w:val="6ABE2BBC"/>
    <w:rsid w:val="6B145D27"/>
    <w:rsid w:val="6BC6126A"/>
    <w:rsid w:val="6BD06409"/>
    <w:rsid w:val="6BDF5C32"/>
    <w:rsid w:val="6BEC1BE0"/>
    <w:rsid w:val="6BF3651E"/>
    <w:rsid w:val="6C7B2499"/>
    <w:rsid w:val="6DAA2EE1"/>
    <w:rsid w:val="6E8F3774"/>
    <w:rsid w:val="6F0C2ECD"/>
    <w:rsid w:val="6F127340"/>
    <w:rsid w:val="706065A3"/>
    <w:rsid w:val="70E01BFB"/>
    <w:rsid w:val="71B35C7B"/>
    <w:rsid w:val="71E33E08"/>
    <w:rsid w:val="729B5596"/>
    <w:rsid w:val="72BD7013"/>
    <w:rsid w:val="72E178A9"/>
    <w:rsid w:val="731F02CD"/>
    <w:rsid w:val="7324490E"/>
    <w:rsid w:val="735761AA"/>
    <w:rsid w:val="74046109"/>
    <w:rsid w:val="749909B1"/>
    <w:rsid w:val="74B37CF2"/>
    <w:rsid w:val="74F67876"/>
    <w:rsid w:val="75B30485"/>
    <w:rsid w:val="76084FAF"/>
    <w:rsid w:val="761C046E"/>
    <w:rsid w:val="779B0E81"/>
    <w:rsid w:val="78297B2C"/>
    <w:rsid w:val="784F3673"/>
    <w:rsid w:val="789E6C11"/>
    <w:rsid w:val="7959195F"/>
    <w:rsid w:val="79C22F55"/>
    <w:rsid w:val="7A383F11"/>
    <w:rsid w:val="7A7C40AD"/>
    <w:rsid w:val="7AFE0B73"/>
    <w:rsid w:val="7B746190"/>
    <w:rsid w:val="7BD6337D"/>
    <w:rsid w:val="7C040BAE"/>
    <w:rsid w:val="7C184B08"/>
    <w:rsid w:val="7C680090"/>
    <w:rsid w:val="7CE17114"/>
    <w:rsid w:val="7D312545"/>
    <w:rsid w:val="7D44100E"/>
    <w:rsid w:val="7F482511"/>
    <w:rsid w:val="7FC71338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2017-09-21T12:27:00Z</dcterms:created>
  <dc:creator>Administrator</dc:creator>
  <cp:lastModifiedBy>dell</cp:lastModifiedBy>
  <dcterms:modified xsi:type="dcterms:W3CDTF">2017-10-18T06:14:45Z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